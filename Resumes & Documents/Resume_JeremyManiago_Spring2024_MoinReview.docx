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FCD" w14:textId="6DE0046D" w:rsidR="00D97461" w:rsidRPr="00865029" w:rsidRDefault="00D97461" w:rsidP="00D9746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  <w:sz w:val="36"/>
          <w:szCs w:val="36"/>
        </w:rPr>
        <w:t>J</w:t>
      </w:r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>EREMY MANIAGO</w:t>
      </w:r>
    </w:p>
    <w:p w14:paraId="6838646C" w14:textId="63A73EA7" w:rsidR="00D97461" w:rsidRPr="002E7F0F" w:rsidRDefault="00000000" w:rsidP="002E7F0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hyperlink r:id="rId9" w:history="1">
        <w:r w:rsidR="00B202E8" w:rsidRPr="00865029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="00B202E8" w:rsidRPr="00865029">
        <w:rPr>
          <w:rFonts w:ascii="Arial" w:hAnsi="Arial" w:cs="Arial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347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>-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720-1040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|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New York, NY 11214 | </w:t>
      </w:r>
      <w:commentRangeStart w:id="0"/>
      <w:commentRangeStart w:id="1"/>
      <w:r>
        <w:fldChar w:fldCharType="begin"/>
      </w:r>
      <w:r>
        <w:instrText>HYPERLINK "http://www.linkedin.com/in/jjpm7"</w:instrText>
      </w:r>
      <w:r>
        <w:fldChar w:fldCharType="separate"/>
      </w:r>
      <w:r w:rsidR="001E7C9A">
        <w:rPr>
          <w:rStyle w:val="Hyperlink"/>
          <w:rFonts w:ascii="Arial" w:hAnsi="Arial" w:cs="Arial"/>
          <w:sz w:val="20"/>
          <w:szCs w:val="20"/>
        </w:rPr>
        <w:t>http://www.linkedin.com/in/jjpm7</w:t>
      </w:r>
      <w:r>
        <w:rPr>
          <w:rStyle w:val="Hyperlink"/>
          <w:rFonts w:ascii="Arial" w:hAnsi="Arial" w:cs="Arial"/>
          <w:sz w:val="20"/>
          <w:szCs w:val="20"/>
        </w:rPr>
        <w:fldChar w:fldCharType="end"/>
      </w:r>
      <w:commentRangeEnd w:id="0"/>
      <w:r w:rsidR="004D38AF">
        <w:rPr>
          <w:rStyle w:val="CommentReference"/>
          <w:rFonts w:asciiTheme="minorHAnsi" w:eastAsiaTheme="minorHAnsi" w:hAnsiTheme="minorHAnsi" w:cstheme="minorBidi"/>
        </w:rPr>
        <w:commentReference w:id="0"/>
      </w:r>
      <w:commentRangeEnd w:id="1"/>
      <w:r w:rsidR="008B71C0">
        <w:rPr>
          <w:rStyle w:val="CommentReference"/>
          <w:rFonts w:asciiTheme="minorHAnsi" w:eastAsiaTheme="minorHAnsi" w:hAnsiTheme="minorHAnsi" w:cstheme="minorBidi"/>
        </w:rPr>
        <w:commentReference w:id="1"/>
      </w:r>
    </w:p>
    <w:p w14:paraId="56716AC9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</w:rPr>
      </w:pPr>
      <w:r w:rsidRPr="00865029">
        <w:rPr>
          <w:rFonts w:ascii="Arial" w:hAnsi="Arial" w:cs="Arial"/>
          <w:b/>
          <w:bCs/>
        </w:rPr>
        <w:t>EDUCATION</w:t>
      </w:r>
    </w:p>
    <w:p w14:paraId="0B1059C9" w14:textId="5F07FC8E" w:rsidR="00D97461" w:rsidRPr="00865029" w:rsidRDefault="00D97461" w:rsidP="00F927BF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The City College of New York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                </w:t>
      </w:r>
      <w:r w:rsidR="00D1161C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="00A22D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Expected Graduation: May 2024</w:t>
      </w:r>
    </w:p>
    <w:p w14:paraId="002DE4BD" w14:textId="3C625E20" w:rsidR="00D97461" w:rsidRPr="00A22DE0" w:rsidRDefault="00D1161C" w:rsidP="00A22DE0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B.E.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Mechanical Engineering</w:t>
      </w:r>
      <w:r w:rsidR="008572AE">
        <w:rPr>
          <w:rFonts w:ascii="Arial" w:hAnsi="Arial" w:cs="Arial"/>
          <w:color w:val="000000"/>
          <w:sz w:val="20"/>
          <w:szCs w:val="20"/>
        </w:rPr>
        <w:tab/>
      </w:r>
      <w:r w:rsidR="008572AE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 xml:space="preserve">  </w:t>
      </w:r>
      <w:r w:rsidR="00A22DE0">
        <w:rPr>
          <w:rFonts w:ascii="Arial" w:hAnsi="Arial" w:cs="Arial"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commentRangeStart w:id="2"/>
      <w:r w:rsidRPr="00865029">
        <w:rPr>
          <w:rFonts w:ascii="Arial" w:hAnsi="Arial" w:cs="Arial"/>
          <w:color w:val="000000"/>
          <w:sz w:val="20"/>
          <w:szCs w:val="20"/>
        </w:rPr>
        <w:t>Cumulative GPA: 3.</w:t>
      </w:r>
      <w:r w:rsidR="00B43199">
        <w:rPr>
          <w:rFonts w:ascii="Arial" w:hAnsi="Arial" w:cs="Arial"/>
          <w:color w:val="000000"/>
          <w:sz w:val="20"/>
          <w:szCs w:val="20"/>
        </w:rPr>
        <w:t>80</w:t>
      </w:r>
      <w:commentRangeEnd w:id="2"/>
      <w:r w:rsidR="004D38AF">
        <w:rPr>
          <w:rStyle w:val="CommentReference"/>
          <w:rFonts w:asciiTheme="minorHAnsi" w:eastAsiaTheme="minorHAnsi" w:hAnsiTheme="minorHAnsi" w:cstheme="minorBidi"/>
        </w:rPr>
        <w:commentReference w:id="2"/>
      </w:r>
    </w:p>
    <w:p w14:paraId="7BACE778" w14:textId="2204BCAE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3"/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Relevant </w:t>
      </w:r>
      <w:r w:rsidR="00D97461"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Coursework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865029" w:rsidRPr="005526C3">
        <w:rPr>
          <w:rFonts w:ascii="Arial" w:hAnsi="Arial" w:cs="Arial"/>
          <w:color w:val="000000"/>
          <w:sz w:val="20"/>
          <w:szCs w:val="20"/>
        </w:rPr>
        <w:t xml:space="preserve"> </w:t>
      </w:r>
      <w:r w:rsidR="00951BAD">
        <w:rPr>
          <w:rFonts w:ascii="Arial" w:hAnsi="Arial" w:cs="Arial"/>
          <w:color w:val="000000"/>
          <w:sz w:val="20"/>
          <w:szCs w:val="20"/>
        </w:rPr>
        <w:t>Aerodynamic Design, Thermal Hydraulics</w:t>
      </w:r>
      <w:r w:rsidR="008572AE">
        <w:rPr>
          <w:rFonts w:ascii="Arial" w:hAnsi="Arial" w:cs="Arial"/>
          <w:color w:val="000000"/>
          <w:sz w:val="20"/>
          <w:szCs w:val="20"/>
        </w:rPr>
        <w:t>,</w:t>
      </w:r>
      <w:r w:rsidR="00951BAD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Advanced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Fluid Mechanics,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Heat Transfer,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Aerothermal Fluids Lab,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Thermodynamics, </w:t>
      </w:r>
      <w:r w:rsidR="00B64F3A">
        <w:rPr>
          <w:rFonts w:ascii="Arial" w:hAnsi="Arial" w:cs="Arial"/>
          <w:color w:val="000000"/>
          <w:sz w:val="20"/>
          <w:szCs w:val="20"/>
        </w:rPr>
        <w:t xml:space="preserve">Orbital Mechanics, </w:t>
      </w:r>
      <w:r w:rsidR="005526C3">
        <w:rPr>
          <w:rFonts w:ascii="Arial" w:hAnsi="Arial" w:cs="Arial"/>
          <w:color w:val="000000"/>
          <w:sz w:val="20"/>
          <w:szCs w:val="20"/>
        </w:rPr>
        <w:t>Manufacturing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Processes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 &amp;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Materials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Mechanical Systems Design,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Mechanics of Materials</w:t>
      </w:r>
      <w:r w:rsidR="004F581D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600468">
        <w:rPr>
          <w:rFonts w:ascii="Arial" w:hAnsi="Arial" w:cs="Arial"/>
          <w:color w:val="000000"/>
          <w:sz w:val="20"/>
          <w:szCs w:val="20"/>
        </w:rPr>
        <w:t xml:space="preserve">Engineering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 xml:space="preserve">Materials,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Computer Aided Drafting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/Design,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>Numerical Methods</w:t>
      </w:r>
      <w:r w:rsidR="002A7AE8">
        <w:rPr>
          <w:rFonts w:ascii="Arial" w:hAnsi="Arial" w:cs="Arial"/>
          <w:color w:val="000000"/>
          <w:sz w:val="20"/>
          <w:szCs w:val="20"/>
        </w:rPr>
        <w:t xml:space="preserve"> in Engineering</w:t>
      </w:r>
    </w:p>
    <w:p w14:paraId="3338EB5F" w14:textId="6E78DD08" w:rsidR="00D97461" w:rsidRPr="00C81C6D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Affiliations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755B70"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American Institute of Aeronautics and Astronautics</w:t>
      </w:r>
      <w:r w:rsidR="00F517B6">
        <w:rPr>
          <w:rFonts w:ascii="Arial" w:hAnsi="Arial" w:cs="Arial"/>
          <w:color w:val="000000"/>
          <w:sz w:val="20"/>
          <w:szCs w:val="20"/>
        </w:rPr>
        <w:t xml:space="preserve"> (AIAA)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, Society of Automotive Engineers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color w:val="000000"/>
          <w:sz w:val="20"/>
          <w:szCs w:val="20"/>
        </w:rPr>
        <w:t>(SAE)</w:t>
      </w:r>
    </w:p>
    <w:p w14:paraId="1264A604" w14:textId="3A41A472" w:rsidR="00C81C6D" w:rsidRPr="00C81C6D" w:rsidRDefault="00D1161C" w:rsidP="00B14665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commentRangeStart w:id="4"/>
      <w:r w:rsidRPr="00865029">
        <w:rPr>
          <w:rFonts w:ascii="Arial" w:hAnsi="Arial" w:cs="Arial"/>
          <w:b/>
          <w:bCs/>
          <w:color w:val="000000"/>
        </w:rPr>
        <w:t>QUALIFICATIONS</w:t>
      </w:r>
      <w:commentRangeEnd w:id="4"/>
      <w:r w:rsidR="004D38AF">
        <w:rPr>
          <w:rStyle w:val="CommentReference"/>
          <w:rFonts w:asciiTheme="minorHAnsi" w:eastAsiaTheme="minorHAnsi" w:hAnsiTheme="minorHAnsi" w:cstheme="minorBidi"/>
        </w:rPr>
        <w:commentReference w:id="4"/>
      </w:r>
    </w:p>
    <w:p w14:paraId="763F43B0" w14:textId="747DCCA0" w:rsidR="00192AB2" w:rsidRPr="00865029" w:rsidRDefault="00D97461" w:rsidP="00F927BF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Software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Solid</w:t>
      </w:r>
      <w:r w:rsidR="0099259A">
        <w:rPr>
          <w:rFonts w:ascii="Arial" w:hAnsi="Arial" w:cs="Arial"/>
          <w:color w:val="000000"/>
          <w:sz w:val="20"/>
          <w:szCs w:val="20"/>
        </w:rPr>
        <w:t>W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orks</w:t>
      </w:r>
      <w:r w:rsidR="00046CE1">
        <w:rPr>
          <w:rFonts w:ascii="Arial" w:hAnsi="Arial" w:cs="Arial"/>
          <w:color w:val="000000"/>
          <w:sz w:val="20"/>
          <w:szCs w:val="20"/>
        </w:rPr>
        <w:t xml:space="preserve"> </w:t>
      </w:r>
      <w:r w:rsidR="004C6457">
        <w:rPr>
          <w:rFonts w:ascii="Arial" w:hAnsi="Arial" w:cs="Arial"/>
          <w:color w:val="000000"/>
          <w:sz w:val="20"/>
          <w:szCs w:val="20"/>
        </w:rPr>
        <w:t>(</w:t>
      </w:r>
      <w:r w:rsidR="00046CE1">
        <w:rPr>
          <w:rFonts w:ascii="Arial" w:hAnsi="Arial" w:cs="Arial"/>
          <w:color w:val="000000"/>
          <w:sz w:val="20"/>
          <w:szCs w:val="20"/>
        </w:rPr>
        <w:t>3D</w:t>
      </w:r>
      <w:r w:rsidR="000A00EE">
        <w:rPr>
          <w:rFonts w:ascii="Arial" w:hAnsi="Arial" w:cs="Arial"/>
          <w:color w:val="000000"/>
          <w:sz w:val="20"/>
          <w:szCs w:val="20"/>
        </w:rPr>
        <w:t>CAD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, </w:t>
      </w:r>
      <w:r w:rsidR="00046CE1">
        <w:rPr>
          <w:rFonts w:ascii="Arial" w:hAnsi="Arial" w:cs="Arial"/>
          <w:color w:val="000000"/>
          <w:sz w:val="20"/>
          <w:szCs w:val="20"/>
        </w:rPr>
        <w:t>CFD</w:t>
      </w:r>
      <w:r w:rsidR="00951BAD">
        <w:rPr>
          <w:rFonts w:ascii="Arial" w:hAnsi="Arial" w:cs="Arial"/>
          <w:color w:val="000000"/>
          <w:sz w:val="20"/>
          <w:szCs w:val="20"/>
        </w:rPr>
        <w:t>,</w:t>
      </w:r>
      <w:r w:rsidR="000A00EE">
        <w:rPr>
          <w:rFonts w:ascii="Arial" w:hAnsi="Arial" w:cs="Arial"/>
          <w:color w:val="000000"/>
          <w:sz w:val="20"/>
          <w:szCs w:val="20"/>
        </w:rPr>
        <w:t xml:space="preserve"> FEA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), </w:t>
      </w:r>
      <w:r w:rsidR="00B2225A">
        <w:rPr>
          <w:rFonts w:ascii="Arial" w:hAnsi="Arial" w:cs="Arial"/>
          <w:color w:val="000000"/>
          <w:sz w:val="20"/>
          <w:szCs w:val="20"/>
        </w:rPr>
        <w:t>ANSYS Fluent</w:t>
      </w:r>
      <w:r w:rsidR="004C6457">
        <w:rPr>
          <w:rFonts w:ascii="Arial" w:hAnsi="Arial" w:cs="Arial"/>
          <w:color w:val="000000"/>
          <w:sz w:val="20"/>
          <w:szCs w:val="20"/>
        </w:rPr>
        <w:t xml:space="preserve">, </w:t>
      </w:r>
      <w:r w:rsidR="003265FE" w:rsidRPr="00865029">
        <w:rPr>
          <w:rFonts w:ascii="Arial" w:hAnsi="Arial" w:cs="Arial"/>
          <w:color w:val="000000"/>
          <w:sz w:val="20"/>
          <w:szCs w:val="20"/>
        </w:rPr>
        <w:t>Excel</w:t>
      </w:r>
      <w:r w:rsidR="00AC2055">
        <w:rPr>
          <w:rFonts w:ascii="Arial" w:hAnsi="Arial" w:cs="Arial"/>
          <w:color w:val="000000"/>
          <w:sz w:val="20"/>
          <w:szCs w:val="20"/>
        </w:rPr>
        <w:t>,</w:t>
      </w:r>
      <w:r w:rsidR="00F80D2D">
        <w:rPr>
          <w:rFonts w:ascii="Arial" w:hAnsi="Arial" w:cs="Arial"/>
          <w:color w:val="000000"/>
          <w:sz w:val="20"/>
          <w:szCs w:val="20"/>
        </w:rPr>
        <w:t xml:space="preserve"> </w:t>
      </w:r>
      <w:r w:rsidR="00CD7264" w:rsidRPr="00865029">
        <w:rPr>
          <w:rFonts w:ascii="Arial" w:hAnsi="Arial" w:cs="Arial"/>
          <w:color w:val="000000"/>
          <w:sz w:val="20"/>
          <w:szCs w:val="20"/>
        </w:rPr>
        <w:t>Microsoft Office</w:t>
      </w:r>
      <w:r w:rsidR="00951BAD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="00951BAD">
        <w:rPr>
          <w:rFonts w:ascii="Arial" w:hAnsi="Arial" w:cs="Arial"/>
          <w:color w:val="000000"/>
          <w:sz w:val="20"/>
          <w:szCs w:val="20"/>
        </w:rPr>
        <w:t>OnShape</w:t>
      </w:r>
      <w:proofErr w:type="spellEnd"/>
      <w:r w:rsidR="00D13CF5">
        <w:rPr>
          <w:rFonts w:ascii="Arial" w:hAnsi="Arial" w:cs="Arial"/>
          <w:color w:val="000000"/>
          <w:sz w:val="20"/>
          <w:szCs w:val="20"/>
        </w:rPr>
        <w:t>, XFLR5</w:t>
      </w:r>
    </w:p>
    <w:p w14:paraId="73EBAB93" w14:textId="04F5F2CD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Programming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>MATLAB</w:t>
      </w:r>
      <w:r w:rsidR="00F844A0">
        <w:rPr>
          <w:rFonts w:ascii="Arial" w:hAnsi="Arial" w:cs="Arial"/>
          <w:color w:val="000000"/>
          <w:sz w:val="20"/>
          <w:szCs w:val="20"/>
        </w:rPr>
        <w:t>,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70EDF" w:rsidRPr="00865029">
        <w:rPr>
          <w:rFonts w:ascii="Arial" w:hAnsi="Arial" w:cs="Arial"/>
          <w:color w:val="000000"/>
          <w:sz w:val="20"/>
          <w:szCs w:val="20"/>
        </w:rPr>
        <w:t xml:space="preserve">Python, </w:t>
      </w:r>
      <w:r w:rsidRPr="00865029">
        <w:rPr>
          <w:rFonts w:ascii="Arial" w:hAnsi="Arial" w:cs="Arial"/>
          <w:color w:val="000000"/>
          <w:sz w:val="20"/>
          <w:szCs w:val="20"/>
        </w:rPr>
        <w:t>Arduino(C), HTML, CSS</w:t>
      </w:r>
    </w:p>
    <w:p w14:paraId="3FC57EEA" w14:textId="6151C902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Hands-on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Arduino, </w:t>
      </w:r>
      <w:r w:rsidR="00762E30">
        <w:rPr>
          <w:rFonts w:ascii="Arial" w:hAnsi="Arial" w:cs="Arial"/>
          <w:color w:val="000000"/>
          <w:sz w:val="20"/>
          <w:szCs w:val="20"/>
        </w:rPr>
        <w:t>3D printing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A3B65" w:rsidRPr="00865029">
        <w:rPr>
          <w:rFonts w:ascii="Arial" w:hAnsi="Arial" w:cs="Arial"/>
          <w:color w:val="000000"/>
          <w:sz w:val="20"/>
          <w:szCs w:val="20"/>
        </w:rPr>
        <w:t>m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>aterial testing, mechatronics sensors</w:t>
      </w:r>
      <w:r w:rsidR="00951BAD">
        <w:rPr>
          <w:rFonts w:ascii="Arial" w:hAnsi="Arial" w:cs="Arial"/>
          <w:color w:val="000000"/>
          <w:sz w:val="20"/>
          <w:szCs w:val="20"/>
        </w:rPr>
        <w:t>,</w:t>
      </w:r>
      <w:r w:rsidR="00951BAD" w:rsidRPr="00865029">
        <w:rPr>
          <w:rFonts w:ascii="Arial" w:hAnsi="Arial" w:cs="Arial"/>
          <w:color w:val="000000"/>
          <w:sz w:val="20"/>
          <w:szCs w:val="20"/>
        </w:rPr>
        <w:t xml:space="preserve"> assembly of robots and structures</w:t>
      </w:r>
    </w:p>
    <w:p w14:paraId="61206241" w14:textId="70A491F6" w:rsidR="00D97461" w:rsidRPr="004D38AF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strike/>
          <w:color w:val="000000"/>
          <w:sz w:val="20"/>
          <w:szCs w:val="20"/>
        </w:rPr>
      </w:pPr>
      <w:commentRangeStart w:id="5"/>
      <w:r w:rsidRPr="004D38AF">
        <w:rPr>
          <w:rFonts w:ascii="Arial" w:hAnsi="Arial" w:cs="Arial"/>
          <w:b/>
          <w:bCs/>
          <w:i/>
          <w:iCs/>
          <w:strike/>
          <w:color w:val="000000"/>
          <w:sz w:val="20"/>
          <w:szCs w:val="20"/>
        </w:rPr>
        <w:t>Soft Skills</w:t>
      </w:r>
      <w:commentRangeEnd w:id="5"/>
      <w:r w:rsidR="004D38AF">
        <w:rPr>
          <w:rStyle w:val="CommentReference"/>
          <w:rFonts w:asciiTheme="minorHAnsi" w:eastAsiaTheme="minorHAnsi" w:hAnsiTheme="minorHAnsi" w:cstheme="minorBidi"/>
        </w:rPr>
        <w:commentReference w:id="5"/>
      </w:r>
      <w:r w:rsidR="00D97461" w:rsidRPr="004D38AF">
        <w:rPr>
          <w:rFonts w:ascii="Arial" w:hAnsi="Arial" w:cs="Arial"/>
          <w:i/>
          <w:iCs/>
          <w:strike/>
          <w:color w:val="000000"/>
          <w:sz w:val="20"/>
          <w:szCs w:val="20"/>
        </w:rPr>
        <w:t>:</w:t>
      </w:r>
      <w:r w:rsidRPr="004D38AF">
        <w:rPr>
          <w:rFonts w:ascii="Arial" w:hAnsi="Arial" w:cs="Arial"/>
          <w:strike/>
          <w:color w:val="000000"/>
          <w:sz w:val="20"/>
          <w:szCs w:val="20"/>
        </w:rPr>
        <w:t xml:space="preserve"> Problem Solver, Collaborative, Analytical, Creative</w:t>
      </w:r>
      <w:r w:rsidR="00902F97" w:rsidRPr="004D38AF">
        <w:rPr>
          <w:rFonts w:ascii="Arial" w:hAnsi="Arial" w:cs="Arial"/>
          <w:strike/>
          <w:color w:val="000000"/>
          <w:sz w:val="20"/>
          <w:szCs w:val="20"/>
        </w:rPr>
        <w:t>, Reliable, Patient, Open-minded</w:t>
      </w:r>
      <w:commentRangeEnd w:id="3"/>
      <w:r w:rsidR="00EF167B">
        <w:rPr>
          <w:rStyle w:val="CommentReference"/>
          <w:rFonts w:asciiTheme="minorHAnsi" w:eastAsiaTheme="minorHAnsi" w:hAnsiTheme="minorHAnsi" w:cstheme="minorBidi"/>
        </w:rPr>
        <w:commentReference w:id="3"/>
      </w:r>
    </w:p>
    <w:p w14:paraId="6151AC80" w14:textId="77777777" w:rsidR="005526C3" w:rsidRPr="00F47AE6" w:rsidRDefault="005526C3" w:rsidP="005526C3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4239C5">
        <w:rPr>
          <w:rFonts w:ascii="Arial" w:hAnsi="Arial" w:cs="Arial"/>
          <w:b/>
          <w:bCs/>
          <w:color w:val="000000"/>
        </w:rPr>
        <w:t>RELEVANT</w:t>
      </w:r>
      <w:r w:rsidRPr="00865029">
        <w:rPr>
          <w:rFonts w:ascii="Arial" w:hAnsi="Arial" w:cs="Arial"/>
          <w:b/>
          <w:bCs/>
          <w:color w:val="000000"/>
        </w:rPr>
        <w:t xml:space="preserve"> EXPERIENCE</w:t>
      </w:r>
    </w:p>
    <w:p w14:paraId="155382C5" w14:textId="77777777" w:rsidR="005526C3" w:rsidRPr="00865029" w:rsidRDefault="005526C3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AIAA, City College, NY</w:t>
      </w:r>
      <w:r>
        <w:rPr>
          <w:rFonts w:ascii="Arial" w:hAnsi="Arial" w:cs="Arial"/>
          <w:color w:val="000000"/>
          <w:sz w:val="20"/>
          <w:szCs w:val="20"/>
        </w:rPr>
        <w:t xml:space="preserve"> | Club Secretary | Aircraft Design Division Lead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Present </w:t>
      </w:r>
    </w:p>
    <w:p w14:paraId="3FCC71FE" w14:textId="7217EFF5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del w:id="6" w:author="MOHAMMAD KHAN" w:date="2024-02-11T18:09:00Z">
        <w:r w:rsidDel="00C71D9D">
          <w:rPr>
            <w:rFonts w:ascii="Arial" w:hAnsi="Arial" w:cs="Arial"/>
            <w:color w:val="000000"/>
            <w:sz w:val="20"/>
            <w:szCs w:val="20"/>
          </w:rPr>
          <w:delText xml:space="preserve">Directed </w:delText>
        </w:r>
      </w:del>
      <w:ins w:id="7" w:author="MOHAMMAD KHAN" w:date="2024-02-11T18:09:00Z">
        <w:r w:rsidR="00C71D9D">
          <w:rPr>
            <w:rFonts w:ascii="Arial" w:hAnsi="Arial" w:cs="Arial"/>
            <w:color w:val="000000"/>
            <w:sz w:val="20"/>
            <w:szCs w:val="20"/>
          </w:rPr>
          <w:t xml:space="preserve">Lead </w:t>
        </w:r>
      </w:ins>
      <w:del w:id="8" w:author="MOHAMMAD KHAN" w:date="2024-02-11T18:11:00Z">
        <w:r w:rsidRPr="00C71D9D" w:rsidDel="00C71D9D">
          <w:rPr>
            <w:rFonts w:ascii="Arial" w:hAnsi="Arial" w:cs="Arial"/>
            <w:color w:val="000000"/>
            <w:sz w:val="20"/>
            <w:szCs w:val="20"/>
            <w:rPrChange w:id="9" w:author="MOHAMMAD KHAN" w:date="2024-02-11T18:11:00Z">
              <w:rPr>
                <w:rFonts w:ascii="Arial" w:hAnsi="Arial" w:cs="Arial"/>
                <w:strike/>
                <w:color w:val="000000"/>
                <w:sz w:val="20"/>
                <w:szCs w:val="20"/>
              </w:rPr>
            </w:rPrChange>
          </w:rPr>
          <w:delText>our</w:delText>
        </w:r>
        <w:r w:rsidDel="00C71D9D">
          <w:rPr>
            <w:rFonts w:ascii="Arial" w:hAnsi="Arial" w:cs="Arial"/>
            <w:color w:val="000000"/>
            <w:sz w:val="20"/>
            <w:szCs w:val="20"/>
          </w:rPr>
          <w:delText xml:space="preserve"> </w:delText>
        </w:r>
      </w:del>
      <w:ins w:id="10" w:author="MOHAMMAD KHAN" w:date="2024-02-11T18:09:00Z">
        <w:r w:rsidR="00C71D9D">
          <w:rPr>
            <w:rFonts w:ascii="Arial" w:hAnsi="Arial" w:cs="Arial"/>
            <w:color w:val="000000"/>
            <w:sz w:val="20"/>
            <w:szCs w:val="20"/>
          </w:rPr>
          <w:t xml:space="preserve">CCNY’s </w:t>
        </w:r>
      </w:ins>
      <w:r w:rsidR="003F2E77">
        <w:rPr>
          <w:rFonts w:ascii="Arial" w:hAnsi="Arial" w:cs="Arial"/>
          <w:color w:val="000000"/>
          <w:sz w:val="20"/>
          <w:szCs w:val="20"/>
        </w:rPr>
        <w:t xml:space="preserve">2024 </w:t>
      </w:r>
      <w:r>
        <w:rPr>
          <w:rFonts w:ascii="Arial" w:hAnsi="Arial" w:cs="Arial"/>
          <w:color w:val="000000"/>
          <w:sz w:val="20"/>
          <w:szCs w:val="20"/>
        </w:rPr>
        <w:t xml:space="preserve">AIAA 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Design Build Fly (DBF) </w:t>
      </w:r>
      <w:ins w:id="11" w:author="MOHAMMAD KHAN" w:date="2024-02-11T18:10:00Z">
        <w:r w:rsidR="00C71D9D">
          <w:rPr>
            <w:rFonts w:ascii="Arial" w:hAnsi="Arial" w:cs="Arial"/>
            <w:color w:val="000000"/>
            <w:sz w:val="20"/>
            <w:szCs w:val="20"/>
          </w:rPr>
          <w:t xml:space="preserve">team in building an </w:t>
        </w:r>
      </w:ins>
      <w:r w:rsidR="0078132A">
        <w:rPr>
          <w:rFonts w:ascii="Arial" w:hAnsi="Arial" w:cs="Arial"/>
          <w:color w:val="000000"/>
          <w:sz w:val="20"/>
          <w:szCs w:val="20"/>
        </w:rPr>
        <w:t xml:space="preserve">RC plane </w:t>
      </w:r>
      <w:del w:id="12" w:author="MOHAMMAD KHAN" w:date="2024-02-11T18:11:00Z">
        <w:r w:rsidR="0078132A" w:rsidDel="00C71D9D">
          <w:rPr>
            <w:rFonts w:ascii="Arial" w:hAnsi="Arial" w:cs="Arial"/>
            <w:color w:val="000000"/>
            <w:sz w:val="20"/>
            <w:szCs w:val="20"/>
          </w:rPr>
          <w:delText xml:space="preserve">design through the Aircraft Design Division, </w:delText>
        </w:r>
      </w:del>
      <w:del w:id="13" w:author="MOHAMMAD KHAN" w:date="2024-02-11T18:13:00Z">
        <w:r w:rsidR="0078132A" w:rsidDel="00C71D9D">
          <w:rPr>
            <w:rFonts w:ascii="Arial" w:hAnsi="Arial" w:cs="Arial"/>
            <w:color w:val="000000"/>
            <w:sz w:val="20"/>
            <w:szCs w:val="20"/>
          </w:rPr>
          <w:delText xml:space="preserve">which includes </w:delText>
        </w:r>
      </w:del>
      <w:ins w:id="14" w:author="MOHAMMAD KHAN" w:date="2024-02-11T18:13:00Z">
        <w:r w:rsidR="00C71D9D">
          <w:rPr>
            <w:rFonts w:ascii="Arial" w:hAnsi="Arial" w:cs="Arial"/>
            <w:color w:val="000000"/>
            <w:sz w:val="20"/>
            <w:szCs w:val="20"/>
          </w:rPr>
          <w:t xml:space="preserve"> by overseeing </w:t>
        </w:r>
      </w:ins>
      <w:r w:rsidR="0078132A">
        <w:rPr>
          <w:rFonts w:ascii="Arial" w:hAnsi="Arial" w:cs="Arial"/>
          <w:color w:val="000000"/>
          <w:sz w:val="20"/>
          <w:szCs w:val="20"/>
        </w:rPr>
        <w:t xml:space="preserve">the aerodynamics, structures, and payloads </w:t>
      </w:r>
      <w:del w:id="15" w:author="MOHAMMAD KHAN" w:date="2024-02-11T18:14:00Z">
        <w:r w:rsidR="0078132A" w:rsidDel="00C71D9D">
          <w:rPr>
            <w:rFonts w:ascii="Arial" w:hAnsi="Arial" w:cs="Arial"/>
            <w:color w:val="000000"/>
            <w:sz w:val="20"/>
            <w:szCs w:val="20"/>
          </w:rPr>
          <w:delText>sections</w:delText>
        </w:r>
      </w:del>
      <w:ins w:id="16" w:author="MOHAMMAD KHAN" w:date="2024-02-11T18:14:00Z">
        <w:r w:rsidR="00C71D9D">
          <w:rPr>
            <w:rFonts w:ascii="Arial" w:hAnsi="Arial" w:cs="Arial"/>
            <w:color w:val="000000"/>
            <w:sz w:val="20"/>
            <w:szCs w:val="20"/>
          </w:rPr>
          <w:t xml:space="preserve"> </w:t>
        </w:r>
        <w:proofErr w:type="spellStart"/>
        <w:r w:rsidR="00C71D9D">
          <w:rPr>
            <w:rFonts w:ascii="Arial" w:hAnsi="Arial" w:cs="Arial"/>
            <w:color w:val="000000"/>
            <w:sz w:val="20"/>
            <w:szCs w:val="20"/>
          </w:rPr>
          <w:t>subteams</w:t>
        </w:r>
      </w:ins>
      <w:proofErr w:type="spellEnd"/>
      <w:r w:rsidR="0078132A">
        <w:rPr>
          <w:rFonts w:ascii="Arial" w:hAnsi="Arial" w:cs="Arial"/>
          <w:color w:val="000000"/>
          <w:sz w:val="20"/>
          <w:szCs w:val="20"/>
        </w:rPr>
        <w:t>.</w:t>
      </w:r>
      <w:del w:id="17" w:author="MOHAMMAD KHAN" w:date="2024-02-11T18:13:00Z">
        <w:r w:rsidR="0078132A" w:rsidDel="00C71D9D">
          <w:rPr>
            <w:rFonts w:ascii="Arial" w:hAnsi="Arial" w:cs="Arial"/>
            <w:color w:val="000000"/>
            <w:sz w:val="20"/>
            <w:szCs w:val="20"/>
          </w:rPr>
          <w:delText xml:space="preserve"> Tasks were assigned accordingly based on section concentration</w:delText>
        </w:r>
      </w:del>
      <w:r w:rsidR="0078132A">
        <w:rPr>
          <w:rFonts w:ascii="Arial" w:hAnsi="Arial" w:cs="Arial"/>
          <w:color w:val="000000"/>
          <w:sz w:val="20"/>
          <w:szCs w:val="20"/>
        </w:rPr>
        <w:t>.</w:t>
      </w:r>
    </w:p>
    <w:p w14:paraId="548B6404" w14:textId="2BE5CCD4" w:rsidR="00893BDB" w:rsidRDefault="0078132A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18"/>
      <w:r>
        <w:rPr>
          <w:rFonts w:ascii="Arial" w:hAnsi="Arial" w:cs="Arial"/>
          <w:color w:val="000000"/>
          <w:sz w:val="20"/>
          <w:szCs w:val="20"/>
        </w:rPr>
        <w:t xml:space="preserve">Ensured </w:t>
      </w:r>
      <w:del w:id="19" w:author="MOHAMMAD KHAN" w:date="2024-02-11T18:16:00Z">
        <w:r w:rsidR="00893BDB" w:rsidDel="00C71D9D">
          <w:rPr>
            <w:rFonts w:ascii="Arial" w:hAnsi="Arial" w:cs="Arial"/>
            <w:color w:val="000000"/>
            <w:sz w:val="20"/>
            <w:szCs w:val="20"/>
          </w:rPr>
          <w:delText xml:space="preserve">efficient </w:delText>
        </w:r>
      </w:del>
      <w:ins w:id="20" w:author="MOHAMMAD KHAN" w:date="2024-02-11T18:17:00Z">
        <w:r w:rsidR="00C71D9D">
          <w:rPr>
            <w:rFonts w:ascii="Arial" w:hAnsi="Arial" w:cs="Arial"/>
            <w:color w:val="000000"/>
            <w:sz w:val="20"/>
            <w:szCs w:val="20"/>
          </w:rPr>
          <w:t xml:space="preserve">compliant </w:t>
        </w:r>
      </w:ins>
      <w:r w:rsidR="00893BDB">
        <w:rPr>
          <w:rFonts w:ascii="Arial" w:hAnsi="Arial" w:cs="Arial"/>
          <w:color w:val="000000"/>
          <w:sz w:val="20"/>
          <w:szCs w:val="20"/>
        </w:rPr>
        <w:t>aircraft design through system and sub-system requirements based on DBF rules and constraints</w:t>
      </w:r>
      <w:ins w:id="21" w:author="MOHAMMAD KHAN" w:date="2024-02-11T18:17:00Z">
        <w:r w:rsidR="00727E7F">
          <w:rPr>
            <w:rFonts w:ascii="Arial" w:hAnsi="Arial" w:cs="Arial"/>
            <w:color w:val="000000"/>
            <w:sz w:val="20"/>
            <w:szCs w:val="20"/>
          </w:rPr>
          <w:t xml:space="preserve">, </w:t>
        </w:r>
      </w:ins>
      <w:ins w:id="22" w:author="MOHAMMAD KHAN" w:date="2024-02-11T18:18:00Z">
        <w:r w:rsidR="00727E7F">
          <w:rPr>
            <w:rFonts w:ascii="Arial" w:hAnsi="Arial" w:cs="Arial"/>
            <w:color w:val="000000"/>
            <w:sz w:val="20"/>
            <w:szCs w:val="20"/>
          </w:rPr>
          <w:t>add result</w:t>
        </w:r>
      </w:ins>
      <w:del w:id="23" w:author="MOHAMMAD KHAN" w:date="2024-02-11T18:17:00Z">
        <w:r w:rsidR="00893BDB" w:rsidDel="00727E7F">
          <w:rPr>
            <w:rFonts w:ascii="Arial" w:hAnsi="Arial" w:cs="Arial"/>
            <w:color w:val="000000"/>
            <w:sz w:val="20"/>
            <w:szCs w:val="20"/>
          </w:rPr>
          <w:delText>.</w:delText>
        </w:r>
      </w:del>
    </w:p>
    <w:p w14:paraId="0D6F2CE0" w14:textId="40717D64" w:rsidR="0078132A" w:rsidRDefault="00893BDB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Iteratively improved designs based on constraints such as project timelines, manufacturability, and assembly integration.</w:t>
      </w:r>
      <w:commentRangeEnd w:id="18"/>
      <w:r w:rsidR="00727E7F">
        <w:rPr>
          <w:rStyle w:val="CommentReference"/>
          <w:rFonts w:asciiTheme="minorHAnsi" w:eastAsiaTheme="minorHAnsi" w:hAnsiTheme="minorHAnsi" w:cstheme="minorBidi"/>
        </w:rPr>
        <w:commentReference w:id="18"/>
      </w:r>
    </w:p>
    <w:p w14:paraId="1C9746A6" w14:textId="3315D919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Trained new </w:t>
      </w:r>
      <w:del w:id="24" w:author="MOHAMMAD KHAN" w:date="2024-02-11T18:15:00Z">
        <w:r w:rsidDel="00C71D9D">
          <w:rPr>
            <w:rFonts w:ascii="Arial" w:hAnsi="Arial" w:cs="Arial"/>
            <w:color w:val="000000"/>
            <w:sz w:val="20"/>
            <w:szCs w:val="20"/>
          </w:rPr>
          <w:delText xml:space="preserve">AIAA </w:delText>
        </w:r>
      </w:del>
      <w:ins w:id="25" w:author="MOHAMMAD KHAN" w:date="2024-02-11T18:15:00Z">
        <w:r w:rsidR="00C71D9D">
          <w:rPr>
            <w:rFonts w:ascii="Arial" w:hAnsi="Arial" w:cs="Arial"/>
            <w:color w:val="000000"/>
            <w:sz w:val="20"/>
            <w:szCs w:val="20"/>
          </w:rPr>
          <w:t xml:space="preserve">club </w:t>
        </w:r>
      </w:ins>
      <w:r>
        <w:rPr>
          <w:rFonts w:ascii="Arial" w:hAnsi="Arial" w:cs="Arial"/>
          <w:color w:val="000000"/>
          <w:sz w:val="20"/>
          <w:szCs w:val="20"/>
        </w:rPr>
        <w:t xml:space="preserve">members 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in 3D CAD </w:t>
      </w:r>
      <w:del w:id="26" w:author="MOHAMMAD KHAN" w:date="2024-02-11T18:20:00Z">
        <w:r w:rsidR="00B43199" w:rsidDel="00727E7F">
          <w:rPr>
            <w:rFonts w:ascii="Arial" w:hAnsi="Arial" w:cs="Arial"/>
            <w:color w:val="000000"/>
            <w:sz w:val="20"/>
            <w:szCs w:val="20"/>
          </w:rPr>
          <w:delText xml:space="preserve">within </w:delText>
        </w:r>
      </w:del>
      <w:ins w:id="27" w:author="MOHAMMAD KHAN" w:date="2024-02-11T18:20:00Z">
        <w:r w:rsidR="00727E7F">
          <w:rPr>
            <w:rFonts w:ascii="Arial" w:hAnsi="Arial" w:cs="Arial"/>
            <w:color w:val="000000"/>
            <w:sz w:val="20"/>
            <w:szCs w:val="20"/>
          </w:rPr>
          <w:t xml:space="preserve">utilizing </w:t>
        </w:r>
      </w:ins>
      <w:proofErr w:type="spellStart"/>
      <w:r w:rsidR="00B43199">
        <w:rPr>
          <w:rFonts w:ascii="Arial" w:hAnsi="Arial" w:cs="Arial"/>
          <w:color w:val="000000"/>
          <w:sz w:val="20"/>
          <w:szCs w:val="20"/>
        </w:rPr>
        <w:t>Solidworks</w:t>
      </w:r>
      <w:proofErr w:type="spellEnd"/>
      <w:r w:rsidR="00B43199">
        <w:rPr>
          <w:rFonts w:ascii="Arial" w:hAnsi="Arial" w:cs="Arial"/>
          <w:color w:val="000000"/>
          <w:sz w:val="20"/>
          <w:szCs w:val="20"/>
        </w:rPr>
        <w:t xml:space="preserve"> and </w:t>
      </w:r>
      <w:proofErr w:type="spellStart"/>
      <w:r w:rsidR="00B43199">
        <w:rPr>
          <w:rFonts w:ascii="Arial" w:hAnsi="Arial" w:cs="Arial"/>
          <w:color w:val="000000"/>
          <w:sz w:val="20"/>
          <w:szCs w:val="20"/>
        </w:rPr>
        <w:t>Onshape</w:t>
      </w:r>
      <w:proofErr w:type="spellEnd"/>
      <w:r w:rsidR="00B43199">
        <w:rPr>
          <w:rFonts w:ascii="Arial" w:hAnsi="Arial" w:cs="Arial"/>
          <w:color w:val="000000"/>
          <w:sz w:val="20"/>
          <w:szCs w:val="20"/>
        </w:rPr>
        <w:t>. Introduced members to fundamental aircraft design concepts alongside Computation</w:t>
      </w:r>
      <w:r w:rsidR="000A00EE">
        <w:rPr>
          <w:rFonts w:ascii="Arial" w:hAnsi="Arial" w:cs="Arial"/>
          <w:color w:val="000000"/>
          <w:sz w:val="20"/>
          <w:szCs w:val="20"/>
        </w:rPr>
        <w:t>al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 Fluid Dynamics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 (CFD)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 and Finite Element Analysis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 (FEA)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 through workshops.</w:t>
      </w:r>
    </w:p>
    <w:p w14:paraId="62A5350A" w14:textId="3BE9D5EB" w:rsidR="005526C3" w:rsidRPr="00865029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DOE SULI Intern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Princeton Plasma Physics Laboratory, NJ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color w:val="000000"/>
          <w:sz w:val="20"/>
          <w:szCs w:val="20"/>
        </w:rPr>
        <w:t>Jun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>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000000"/>
          <w:sz w:val="20"/>
          <w:szCs w:val="20"/>
        </w:rPr>
        <w:t>3</w:t>
      </w:r>
    </w:p>
    <w:p w14:paraId="76F0AFF9" w14:textId="4004DD68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a 2-week long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 training</w:t>
      </w:r>
      <w:r>
        <w:rPr>
          <w:rFonts w:ascii="Arial" w:hAnsi="Arial" w:cs="Arial"/>
          <w:color w:val="000000"/>
          <w:sz w:val="20"/>
          <w:szCs w:val="20"/>
        </w:rPr>
        <w:t xml:space="preserve"> course in plasma physics and fusion energy</w:t>
      </w:r>
      <w:ins w:id="28" w:author="MOHAMMAD KHAN" w:date="2024-02-11T18:21:00Z">
        <w:r w:rsidR="00727E7F">
          <w:rPr>
            <w:rFonts w:ascii="Arial" w:hAnsi="Arial" w:cs="Arial"/>
            <w:color w:val="000000"/>
            <w:sz w:val="20"/>
            <w:szCs w:val="20"/>
          </w:rPr>
          <w:t>, add result</w:t>
        </w:r>
      </w:ins>
      <w:r>
        <w:rPr>
          <w:rFonts w:ascii="Arial" w:hAnsi="Arial" w:cs="Arial"/>
          <w:color w:val="000000"/>
          <w:sz w:val="20"/>
          <w:szCs w:val="20"/>
        </w:rPr>
        <w:t>.</w:t>
      </w:r>
    </w:p>
    <w:p w14:paraId="0A9BE084" w14:textId="59224645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Researched novel x-ray 2D dual crystal spectroscopy imaging system 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that alleviates imaging errors from </w:t>
      </w:r>
      <w:r>
        <w:rPr>
          <w:rFonts w:ascii="Arial" w:hAnsi="Arial" w:cs="Arial"/>
          <w:color w:val="000000"/>
          <w:sz w:val="20"/>
          <w:szCs w:val="20"/>
        </w:rPr>
        <w:t>previous methods in imaging inertial confinement fusion (ICF) and high energy density (HED) plasmas.</w:t>
      </w:r>
    </w:p>
    <w:p w14:paraId="1900E193" w14:textId="64E17EDC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a MATLAB </w:t>
      </w:r>
      <w:r w:rsidR="0067275D">
        <w:rPr>
          <w:rFonts w:ascii="Arial" w:hAnsi="Arial" w:cs="Arial"/>
          <w:color w:val="000000"/>
          <w:sz w:val="20"/>
          <w:szCs w:val="20"/>
        </w:rPr>
        <w:t>script</w:t>
      </w:r>
      <w:r>
        <w:rPr>
          <w:rFonts w:ascii="Arial" w:hAnsi="Arial" w:cs="Arial"/>
          <w:color w:val="000000"/>
          <w:sz w:val="20"/>
          <w:szCs w:val="20"/>
        </w:rPr>
        <w:t xml:space="preserve"> to calculate optimal crystal positions and translate them into a raytracing python package</w:t>
      </w:r>
      <w:ins w:id="29" w:author="MOHAMMAD KHAN" w:date="2024-02-11T18:22:00Z">
        <w:r w:rsidR="00727E7F">
          <w:rPr>
            <w:rFonts w:ascii="Arial" w:hAnsi="Arial" w:cs="Arial"/>
            <w:color w:val="000000"/>
            <w:sz w:val="20"/>
            <w:szCs w:val="20"/>
          </w:rPr>
          <w:t>, add result</w:t>
        </w:r>
      </w:ins>
      <w:r w:rsidR="00DB3A5C">
        <w:rPr>
          <w:rFonts w:ascii="Arial" w:hAnsi="Arial" w:cs="Arial"/>
          <w:color w:val="000000"/>
          <w:sz w:val="20"/>
          <w:szCs w:val="20"/>
        </w:rPr>
        <w:t>.</w:t>
      </w:r>
      <w:r w:rsidR="0069080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1DA9207" w14:textId="009632FD" w:rsidR="005526C3" w:rsidRPr="00A22DE0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Analyzed detector image efficiency and obtained</w:t>
      </w:r>
      <w:r w:rsidR="00A013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spatial resolutions as low as 3 microns.</w:t>
      </w:r>
    </w:p>
    <w:p w14:paraId="4920F746" w14:textId="77777777" w:rsidR="005526C3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Research Assistant, Grove School of Engineering, NY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Dec 2022 – Jan 2023</w:t>
      </w:r>
    </w:p>
    <w:p w14:paraId="10BB2561" w14:textId="739A6B95" w:rsidR="005526C3" w:rsidRPr="00100D54" w:rsidRDefault="005526C3" w:rsidP="00A05968">
      <w:pPr>
        <w:pStyle w:val="NormalWeb"/>
        <w:numPr>
          <w:ilvl w:val="0"/>
          <w:numId w:val="13"/>
        </w:numPr>
        <w:spacing w:before="0" w:before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Conceptualized</w:t>
      </w:r>
      <w:r w:rsidR="00230A57">
        <w:rPr>
          <w:rFonts w:ascii="Arial" w:hAnsi="Arial" w:cs="Arial"/>
          <w:color w:val="000000"/>
          <w:sz w:val="20"/>
          <w:szCs w:val="20"/>
        </w:rPr>
        <w:t xml:space="preserve"> </w:t>
      </w:r>
      <w:r w:rsidRPr="00100D54">
        <w:rPr>
          <w:rFonts w:ascii="Arial" w:hAnsi="Arial" w:cs="Arial"/>
          <w:color w:val="000000"/>
          <w:sz w:val="20"/>
          <w:szCs w:val="20"/>
        </w:rPr>
        <w:t>a cooling chamber t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hat </w:t>
      </w:r>
      <w:r w:rsidR="008619D6">
        <w:rPr>
          <w:rFonts w:ascii="Arial" w:hAnsi="Arial" w:cs="Arial"/>
          <w:color w:val="000000"/>
          <w:sz w:val="20"/>
          <w:szCs w:val="20"/>
        </w:rPr>
        <w:t>maintains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generated water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droplets </w:t>
      </w:r>
      <w:r w:rsidR="009C2130">
        <w:rPr>
          <w:rFonts w:ascii="Arial" w:hAnsi="Arial" w:cs="Arial"/>
          <w:color w:val="000000"/>
          <w:sz w:val="20"/>
          <w:szCs w:val="20"/>
        </w:rPr>
        <w:t>at a supercooled liquid state which</w:t>
      </w:r>
      <w:r w:rsidR="008619D6">
        <w:rPr>
          <w:rFonts w:ascii="Arial" w:hAnsi="Arial" w:cs="Arial"/>
          <w:color w:val="000000"/>
          <w:sz w:val="20"/>
          <w:szCs w:val="20"/>
        </w:rPr>
        <w:t xml:space="preserve">, </w:t>
      </w:r>
      <w:del w:id="30" w:author="MOHAMMAD KHAN" w:date="2024-02-11T18:24:00Z">
        <w:r w:rsidR="009C2130" w:rsidDel="00727E7F">
          <w:rPr>
            <w:rFonts w:ascii="Arial" w:hAnsi="Arial" w:cs="Arial"/>
            <w:color w:val="000000"/>
            <w:sz w:val="20"/>
            <w:szCs w:val="20"/>
          </w:rPr>
          <w:delText>aid</w:delText>
        </w:r>
        <w:r w:rsidR="008619D6" w:rsidDel="00727E7F">
          <w:rPr>
            <w:rFonts w:ascii="Arial" w:hAnsi="Arial" w:cs="Arial"/>
            <w:color w:val="000000"/>
            <w:sz w:val="20"/>
            <w:szCs w:val="20"/>
          </w:rPr>
          <w:delText>ing</w:delText>
        </w:r>
        <w:r w:rsidR="009C2130" w:rsidDel="00727E7F">
          <w:rPr>
            <w:rFonts w:ascii="Arial" w:hAnsi="Arial" w:cs="Arial"/>
            <w:color w:val="000000"/>
            <w:sz w:val="20"/>
            <w:szCs w:val="20"/>
          </w:rPr>
          <w:delText xml:space="preserve"> </w:delText>
        </w:r>
      </w:del>
      <w:ins w:id="31" w:author="MOHAMMAD KHAN" w:date="2024-02-11T18:24:00Z">
        <w:r w:rsidR="00727E7F">
          <w:rPr>
            <w:rFonts w:ascii="Arial" w:hAnsi="Arial" w:cs="Arial"/>
            <w:color w:val="000000"/>
            <w:sz w:val="20"/>
            <w:szCs w:val="20"/>
          </w:rPr>
          <w:t xml:space="preserve">aided </w:t>
        </w:r>
      </w:ins>
      <w:r w:rsidR="009C2130">
        <w:rPr>
          <w:rFonts w:ascii="Arial" w:hAnsi="Arial" w:cs="Arial"/>
          <w:color w:val="000000"/>
          <w:sz w:val="20"/>
          <w:szCs w:val="20"/>
        </w:rPr>
        <w:t xml:space="preserve">in research topics relating to additive manufacturing and shock-droplet interactions </w:t>
      </w:r>
      <w:r w:rsidR="000338B6">
        <w:rPr>
          <w:rFonts w:ascii="Arial" w:hAnsi="Arial" w:cs="Arial"/>
          <w:color w:val="000000"/>
          <w:sz w:val="20"/>
          <w:szCs w:val="20"/>
        </w:rPr>
        <w:t>on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airfoils</w:t>
      </w:r>
      <w:r w:rsidR="008619D6">
        <w:rPr>
          <w:rFonts w:ascii="Arial" w:hAnsi="Arial" w:cs="Arial"/>
          <w:color w:val="000000"/>
          <w:sz w:val="20"/>
          <w:szCs w:val="20"/>
        </w:rPr>
        <w:t>.</w:t>
      </w:r>
    </w:p>
    <w:p w14:paraId="7695B1C2" w14:textId="77777777" w:rsidR="005526C3" w:rsidRDefault="005526C3" w:rsidP="00A05968">
      <w:pPr>
        <w:pStyle w:val="NormalWeb"/>
        <w:numPr>
          <w:ilvl w:val="0"/>
          <w:numId w:val="13"/>
        </w:numPr>
        <w:spacing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commentRangeStart w:id="32"/>
      <w:r w:rsidRPr="00100D54">
        <w:rPr>
          <w:rFonts w:ascii="Arial" w:hAnsi="Arial" w:cs="Arial"/>
          <w:color w:val="000000"/>
          <w:sz w:val="20"/>
          <w:szCs w:val="20"/>
        </w:rPr>
        <w:t>Utilized MATLAB an</w:t>
      </w:r>
      <w:r>
        <w:rPr>
          <w:rFonts w:ascii="Arial" w:hAnsi="Arial" w:cs="Arial"/>
          <w:color w:val="000000"/>
          <w:sz w:val="20"/>
          <w:szCs w:val="20"/>
        </w:rPr>
        <w:t xml:space="preserve">d </w:t>
      </w:r>
      <w:r w:rsidRPr="00100D54">
        <w:rPr>
          <w:rFonts w:ascii="Arial" w:hAnsi="Arial" w:cs="Arial"/>
          <w:color w:val="000000"/>
          <w:sz w:val="20"/>
          <w:szCs w:val="20"/>
        </w:rPr>
        <w:t>heat transfer</w:t>
      </w:r>
      <w:r>
        <w:rPr>
          <w:rFonts w:ascii="Arial" w:hAnsi="Arial" w:cs="Arial"/>
          <w:color w:val="000000"/>
          <w:sz w:val="20"/>
          <w:szCs w:val="20"/>
        </w:rPr>
        <w:t xml:space="preserve"> equations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to aid in the selection of an appropriate chamber height, </w:t>
      </w:r>
      <w:r>
        <w:rPr>
          <w:rFonts w:ascii="Arial" w:hAnsi="Arial" w:cs="Arial"/>
          <w:color w:val="000000"/>
          <w:sz w:val="20"/>
          <w:szCs w:val="20"/>
        </w:rPr>
        <w:t xml:space="preserve">then </w:t>
      </w:r>
      <w:r w:rsidRPr="00100D54">
        <w:rPr>
          <w:rFonts w:ascii="Arial" w:hAnsi="Arial" w:cs="Arial"/>
          <w:color w:val="000000"/>
          <w:sz w:val="20"/>
          <w:szCs w:val="20"/>
        </w:rPr>
        <w:t>created a simple model in Solid</w:t>
      </w:r>
      <w:r>
        <w:rPr>
          <w:rFonts w:ascii="Arial" w:hAnsi="Arial" w:cs="Arial"/>
          <w:color w:val="000000"/>
          <w:sz w:val="20"/>
          <w:szCs w:val="20"/>
        </w:rPr>
        <w:t>W</w:t>
      </w:r>
      <w:r w:rsidRPr="00100D54">
        <w:rPr>
          <w:rFonts w:ascii="Arial" w:hAnsi="Arial" w:cs="Arial"/>
          <w:color w:val="000000"/>
          <w:sz w:val="20"/>
          <w:szCs w:val="20"/>
        </w:rPr>
        <w:t>orks to visualize and refine the design.</w:t>
      </w:r>
      <w:r w:rsidRPr="003846B1">
        <w:rPr>
          <w:rFonts w:ascii="Arial" w:hAnsi="Arial" w:cs="Arial"/>
          <w:color w:val="000000"/>
          <w:sz w:val="20"/>
          <w:szCs w:val="20"/>
        </w:rPr>
        <w:t xml:space="preserve"> </w:t>
      </w:r>
      <w:commentRangeEnd w:id="32"/>
      <w:r w:rsidR="00EF167B">
        <w:rPr>
          <w:rStyle w:val="CommentReference"/>
          <w:rFonts w:asciiTheme="minorHAnsi" w:eastAsiaTheme="minorHAnsi" w:hAnsiTheme="minorHAnsi" w:cstheme="minorBidi"/>
        </w:rPr>
        <w:commentReference w:id="32"/>
      </w:r>
    </w:p>
    <w:p w14:paraId="12FD4E31" w14:textId="62103F93" w:rsidR="005526C3" w:rsidRPr="005526C3" w:rsidRDefault="005526C3" w:rsidP="00A05968">
      <w:pPr>
        <w:pStyle w:val="NormalWeb"/>
        <w:numPr>
          <w:ilvl w:val="0"/>
          <w:numId w:val="13"/>
        </w:numPr>
        <w:spacing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Incorporated design ideas from </w:t>
      </w:r>
      <w:r>
        <w:rPr>
          <w:rFonts w:ascii="Arial" w:hAnsi="Arial" w:cs="Arial"/>
          <w:color w:val="000000"/>
          <w:sz w:val="20"/>
          <w:szCs w:val="20"/>
        </w:rPr>
        <w:t xml:space="preserve">published </w:t>
      </w:r>
      <w:r w:rsidRPr="00100D54">
        <w:rPr>
          <w:rFonts w:ascii="Arial" w:hAnsi="Arial" w:cs="Arial"/>
          <w:color w:val="000000"/>
          <w:sz w:val="20"/>
          <w:szCs w:val="20"/>
        </w:rPr>
        <w:t>setups to create a simpler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00D54">
        <w:rPr>
          <w:rFonts w:ascii="Arial" w:hAnsi="Arial" w:cs="Arial"/>
          <w:color w:val="000000"/>
          <w:sz w:val="20"/>
          <w:szCs w:val="20"/>
        </w:rPr>
        <w:t>cost-effective cooling chamber</w:t>
      </w:r>
      <w:r w:rsidR="008619D6">
        <w:rPr>
          <w:rFonts w:ascii="Arial" w:hAnsi="Arial" w:cs="Arial"/>
          <w:color w:val="000000"/>
          <w:sz w:val="20"/>
          <w:szCs w:val="20"/>
        </w:rPr>
        <w:t>.</w:t>
      </w:r>
    </w:p>
    <w:p w14:paraId="32663D5E" w14:textId="21A77E84" w:rsidR="00D97461" w:rsidRPr="00865029" w:rsidRDefault="00D97461" w:rsidP="00A05968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 xml:space="preserve">PROJECTS </w:t>
      </w:r>
    </w:p>
    <w:p w14:paraId="17F252C3" w14:textId="20924286" w:rsidR="00FA3B65" w:rsidRPr="00865029" w:rsidRDefault="00FA3B65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AIAA </w:t>
      </w:r>
      <w:ins w:id="33" w:author="MOHAMMAD KHAN" w:date="2024-02-11T18:34:00Z">
        <w:r w:rsidR="00EF167B">
          <w:rPr>
            <w:rFonts w:ascii="Arial" w:hAnsi="Arial" w:cs="Arial"/>
            <w:b/>
            <w:bCs/>
            <w:color w:val="000000"/>
            <w:sz w:val="20"/>
            <w:szCs w:val="20"/>
          </w:rPr>
          <w:t>D</w:t>
        </w:r>
      </w:ins>
      <w:ins w:id="34" w:author="MOHAMMAD KHAN" w:date="2024-02-11T18:35:00Z">
        <w:r w:rsidR="00EF167B">
          <w:rPr>
            <w:rFonts w:ascii="Arial" w:hAnsi="Arial" w:cs="Arial"/>
            <w:b/>
            <w:bCs/>
            <w:color w:val="000000"/>
            <w:sz w:val="20"/>
            <w:szCs w:val="20"/>
          </w:rPr>
          <w:t>BF</w:t>
        </w:r>
      </w:ins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RC Plane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City College</w:t>
      </w:r>
      <w:r w:rsidR="00C81C6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81C6D" w:rsidRPr="00C81C6D">
        <w:rPr>
          <w:rFonts w:ascii="Arial" w:hAnsi="Arial" w:cs="Arial"/>
          <w:color w:val="000000"/>
          <w:sz w:val="20"/>
          <w:szCs w:val="20"/>
        </w:rPr>
        <w:t>| Junior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 xml:space="preserve"> Co-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D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>esigner</w:t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2022 </w:t>
      </w:r>
      <w:r w:rsidR="000013F3">
        <w:rPr>
          <w:rFonts w:ascii="Arial" w:hAnsi="Arial" w:cs="Arial"/>
          <w:b/>
          <w:bCs/>
          <w:color w:val="000000"/>
          <w:sz w:val="20"/>
          <w:szCs w:val="20"/>
        </w:rPr>
        <w:t>– P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resent</w:t>
      </w:r>
    </w:p>
    <w:p w14:paraId="34CC0526" w14:textId="3EBCCE1F" w:rsidR="009A3E49" w:rsidRPr="00410A96" w:rsidRDefault="008C5DBD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>Designed</w:t>
      </w:r>
      <w:ins w:id="35" w:author="MOHAMMAD KHAN" w:date="2024-02-11T18:31:00Z">
        <w:r w:rsidR="00EF167B">
          <w:rPr>
            <w:rFonts w:ascii="Arial" w:hAnsi="Arial" w:cs="Arial"/>
            <w:color w:val="000000"/>
            <w:sz w:val="20"/>
            <w:szCs w:val="20"/>
          </w:rPr>
          <w:t xml:space="preserve"> the</w:t>
        </w:r>
      </w:ins>
      <w:r w:rsidRPr="008C5DBD">
        <w:rPr>
          <w:rFonts w:ascii="Arial" w:hAnsi="Arial" w:cs="Arial"/>
          <w:color w:val="000000"/>
          <w:sz w:val="20"/>
          <w:szCs w:val="20"/>
        </w:rPr>
        <w:t xml:space="preserve"> landing gear</w:t>
      </w:r>
      <w:del w:id="36" w:author="MOHAMMAD KHAN" w:date="2024-02-11T18:31:00Z">
        <w:r w:rsidRPr="008C5DBD" w:rsidDel="00EF167B">
          <w:rPr>
            <w:rFonts w:ascii="Arial" w:hAnsi="Arial" w:cs="Arial"/>
            <w:color w:val="000000"/>
            <w:sz w:val="20"/>
            <w:szCs w:val="20"/>
          </w:rPr>
          <w:delText>s</w:delText>
        </w:r>
      </w:del>
      <w:r w:rsidRPr="008C5DBD">
        <w:rPr>
          <w:rFonts w:ascii="Arial" w:hAnsi="Arial" w:cs="Arial"/>
          <w:color w:val="000000"/>
          <w:sz w:val="20"/>
          <w:szCs w:val="20"/>
        </w:rPr>
        <w:t xml:space="preserve"> for 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the 2023 </w:t>
      </w:r>
      <w:r w:rsidRPr="008C5DBD">
        <w:rPr>
          <w:rFonts w:ascii="Arial" w:hAnsi="Arial" w:cs="Arial"/>
          <w:color w:val="000000"/>
          <w:sz w:val="20"/>
          <w:szCs w:val="20"/>
        </w:rPr>
        <w:t>DBF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 competition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RC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plane </w:t>
      </w:r>
      <w:r w:rsidR="00410A96">
        <w:rPr>
          <w:rFonts w:ascii="Arial" w:hAnsi="Arial" w:cs="Arial"/>
          <w:color w:val="000000"/>
          <w:sz w:val="20"/>
          <w:szCs w:val="20"/>
        </w:rPr>
        <w:t>with team collaboration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3C6367C4" w14:textId="49F53930" w:rsidR="00345E30" w:rsidRPr="00410A96" w:rsidRDefault="00345E30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Used </w:t>
      </w:r>
      <w:del w:id="37" w:author="MOHAMMAD KHAN" w:date="2024-02-11T18:32:00Z">
        <w:r w:rsidDel="00EF167B">
          <w:rPr>
            <w:rFonts w:ascii="Arial" w:hAnsi="Arial" w:cs="Arial"/>
            <w:color w:val="000000"/>
            <w:sz w:val="20"/>
            <w:szCs w:val="20"/>
          </w:rPr>
          <w:delText xml:space="preserve">simulations such as </w:delText>
        </w:r>
      </w:del>
      <w:r w:rsidR="00893BDB">
        <w:rPr>
          <w:rFonts w:ascii="Arial" w:hAnsi="Arial" w:cs="Arial"/>
          <w:color w:val="000000"/>
          <w:sz w:val="20"/>
          <w:szCs w:val="20"/>
        </w:rPr>
        <w:t>CFD to</w:t>
      </w:r>
      <w:r>
        <w:rPr>
          <w:rFonts w:ascii="Arial" w:hAnsi="Arial" w:cs="Arial"/>
          <w:color w:val="000000"/>
          <w:sz w:val="20"/>
          <w:szCs w:val="20"/>
        </w:rPr>
        <w:t xml:space="preserve"> evaluate drag </w:t>
      </w:r>
      <w:r w:rsidR="00F70671">
        <w:rPr>
          <w:rFonts w:ascii="Arial" w:hAnsi="Arial" w:cs="Arial"/>
          <w:color w:val="000000"/>
          <w:sz w:val="20"/>
          <w:szCs w:val="20"/>
        </w:rPr>
        <w:t>on wheel fairing</w:t>
      </w:r>
      <w:r w:rsidR="00893BDB">
        <w:rPr>
          <w:rFonts w:ascii="Arial" w:hAnsi="Arial" w:cs="Arial"/>
          <w:color w:val="000000"/>
          <w:sz w:val="20"/>
          <w:szCs w:val="20"/>
        </w:rPr>
        <w:t>s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FEA </w:t>
      </w:r>
      <w:r>
        <w:rPr>
          <w:rFonts w:ascii="Arial" w:hAnsi="Arial" w:cs="Arial"/>
          <w:color w:val="000000"/>
          <w:sz w:val="20"/>
          <w:szCs w:val="20"/>
        </w:rPr>
        <w:t>to assess structural integrity of landing gear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 upon landing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CA2E81">
        <w:rPr>
          <w:rFonts w:ascii="Arial" w:hAnsi="Arial" w:cs="Arial"/>
          <w:color w:val="000000"/>
          <w:sz w:val="20"/>
          <w:szCs w:val="20"/>
        </w:rPr>
        <w:t xml:space="preserve">leading to </w:t>
      </w:r>
      <w:r>
        <w:rPr>
          <w:rFonts w:ascii="Arial" w:hAnsi="Arial" w:cs="Arial"/>
          <w:color w:val="000000"/>
          <w:sz w:val="20"/>
          <w:szCs w:val="20"/>
        </w:rPr>
        <w:t xml:space="preserve">selecting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optimal fairing design and </w:t>
      </w:r>
      <w:r>
        <w:rPr>
          <w:rFonts w:ascii="Arial" w:hAnsi="Arial" w:cs="Arial"/>
          <w:color w:val="000000"/>
          <w:sz w:val="20"/>
          <w:szCs w:val="20"/>
        </w:rPr>
        <w:t>carbon fiber materials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6700E70D" w14:textId="79956BD3" w:rsidR="009A3E49" w:rsidRPr="00A22DE0" w:rsidRDefault="00410A96" w:rsidP="00A05968">
      <w:pPr>
        <w:pStyle w:val="NormalWeb"/>
        <w:numPr>
          <w:ilvl w:val="0"/>
          <w:numId w:val="11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Manufactured the landing gear strut using carbon fiber,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Kevlar</w:t>
      </w:r>
      <w:r>
        <w:rPr>
          <w:rFonts w:ascii="Arial" w:hAnsi="Arial" w:cs="Arial"/>
          <w:color w:val="000000"/>
          <w:sz w:val="20"/>
          <w:szCs w:val="20"/>
        </w:rPr>
        <w:t xml:space="preserve">, and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nnegra composites. Utilized wet-layup method for applying epoxy &amp; resin and vacuum-bagging for </w:t>
      </w:r>
      <w:r w:rsidR="004E2E4D">
        <w:rPr>
          <w:rFonts w:ascii="Arial" w:hAnsi="Arial" w:cs="Arial"/>
          <w:color w:val="000000"/>
          <w:sz w:val="20"/>
          <w:szCs w:val="20"/>
        </w:rPr>
        <w:t>surface finishing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39395C9" w14:textId="02F39EFD" w:rsidR="00D97461" w:rsidRPr="00865029" w:rsidRDefault="00D97461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Baja SAE </w:t>
      </w:r>
      <w:r w:rsidR="00877BD0">
        <w:rPr>
          <w:rFonts w:ascii="Arial" w:hAnsi="Arial" w:cs="Arial"/>
          <w:b/>
          <w:bCs/>
          <w:color w:val="000000"/>
          <w:sz w:val="20"/>
          <w:szCs w:val="20"/>
        </w:rPr>
        <w:t>C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ar, City College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 xml:space="preserve"> | Sophomore Co-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D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>esigner/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M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>anufacturer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2021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901E3">
        <w:rPr>
          <w:rFonts w:ascii="Arial" w:hAnsi="Arial" w:cs="Arial"/>
          <w:b/>
          <w:bCs/>
          <w:color w:val="000000"/>
          <w:sz w:val="20"/>
          <w:szCs w:val="20"/>
        </w:rPr>
        <w:t xml:space="preserve">– May 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>2022</w:t>
      </w:r>
    </w:p>
    <w:p w14:paraId="4FE5EC60" w14:textId="2280A342" w:rsidR="00D97461" w:rsidRPr="00865029" w:rsidRDefault="00B74C11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 xml:space="preserve">Developed and designed driveshaft guards for an off-road Baja vehicle, ensuring </w:t>
      </w:r>
      <w:r w:rsidR="006651C4">
        <w:rPr>
          <w:rFonts w:ascii="Arial" w:hAnsi="Arial" w:cs="Arial"/>
          <w:color w:val="000000"/>
          <w:sz w:val="20"/>
          <w:szCs w:val="20"/>
        </w:rPr>
        <w:t xml:space="preserve">cover and </w:t>
      </w:r>
      <w:r w:rsidRPr="00B74C11">
        <w:rPr>
          <w:rFonts w:ascii="Arial" w:hAnsi="Arial" w:cs="Arial"/>
          <w:color w:val="000000"/>
          <w:sz w:val="20"/>
          <w:szCs w:val="20"/>
        </w:rPr>
        <w:t>durability in rugged terrain.</w:t>
      </w:r>
    </w:p>
    <w:p w14:paraId="42AA0D18" w14:textId="3A08A93C" w:rsidR="00D97461" w:rsidRPr="00865029" w:rsidRDefault="00D97461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del w:id="38" w:author="MOHAMMAD KHAN" w:date="2024-02-11T18:35:00Z">
        <w:r w:rsidRPr="00865029" w:rsidDel="00EF167B">
          <w:rPr>
            <w:rFonts w:ascii="Arial" w:hAnsi="Arial" w:cs="Arial"/>
            <w:color w:val="000000"/>
            <w:sz w:val="20"/>
            <w:szCs w:val="20"/>
          </w:rPr>
          <w:delText xml:space="preserve">Assisted </w:delText>
        </w:r>
      </w:del>
      <w:ins w:id="39" w:author="MOHAMMAD KHAN" w:date="2024-02-11T18:35:00Z">
        <w:r w:rsidR="00EF167B">
          <w:rPr>
            <w:rFonts w:ascii="Arial" w:hAnsi="Arial" w:cs="Arial"/>
            <w:color w:val="000000"/>
            <w:sz w:val="20"/>
            <w:szCs w:val="20"/>
          </w:rPr>
          <w:t>Researched</w:t>
        </w:r>
        <w:r w:rsidR="00EF167B" w:rsidRPr="00865029">
          <w:rPr>
            <w:rFonts w:ascii="Arial" w:hAnsi="Arial" w:cs="Arial"/>
            <w:color w:val="000000"/>
            <w:sz w:val="20"/>
            <w:szCs w:val="20"/>
          </w:rPr>
          <w:t xml:space="preserve"> </w:t>
        </w:r>
      </w:ins>
      <w:ins w:id="40" w:author="MOHAMMAD KHAN" w:date="2024-02-11T18:36:00Z">
        <w:r w:rsidR="00EF167B">
          <w:rPr>
            <w:rFonts w:ascii="Arial" w:hAnsi="Arial" w:cs="Arial"/>
            <w:color w:val="000000"/>
            <w:sz w:val="20"/>
            <w:szCs w:val="20"/>
          </w:rPr>
          <w:t xml:space="preserve">and helped select the correct </w:t>
        </w:r>
      </w:ins>
      <w:del w:id="41" w:author="MOHAMMAD KHAN" w:date="2024-02-11T18:35:00Z">
        <w:r w:rsidR="00B74C11" w:rsidDel="00EF167B">
          <w:rPr>
            <w:rFonts w:ascii="Arial" w:hAnsi="Arial" w:cs="Arial"/>
            <w:color w:val="000000"/>
            <w:sz w:val="20"/>
            <w:szCs w:val="20"/>
          </w:rPr>
          <w:delText xml:space="preserve">in </w:delText>
        </w:r>
        <w:r w:rsidRPr="00865029" w:rsidDel="00EF167B">
          <w:rPr>
            <w:rFonts w:ascii="Arial" w:hAnsi="Arial" w:cs="Arial"/>
            <w:color w:val="000000"/>
            <w:sz w:val="20"/>
            <w:szCs w:val="20"/>
          </w:rPr>
          <w:delText xml:space="preserve">researching </w:delText>
        </w:r>
      </w:del>
      <w:r w:rsidRPr="00865029">
        <w:rPr>
          <w:rFonts w:ascii="Arial" w:hAnsi="Arial" w:cs="Arial"/>
          <w:color w:val="000000"/>
          <w:sz w:val="20"/>
          <w:szCs w:val="20"/>
        </w:rPr>
        <w:t>suppliers for items and tools needed to fully assemble the Baja vehicle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784171D1" w14:textId="2F9552AF" w:rsidR="00D97461" w:rsidRPr="00A22DE0" w:rsidRDefault="00B74C11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Participated in the manufacturing process of additional vehicle components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 by </w:t>
      </w:r>
      <w:r w:rsidRPr="00B74C11">
        <w:rPr>
          <w:rFonts w:ascii="Arial" w:hAnsi="Arial" w:cs="Arial"/>
          <w:color w:val="000000"/>
          <w:sz w:val="20"/>
          <w:szCs w:val="20"/>
        </w:rPr>
        <w:t>working collaboratively with a team</w:t>
      </w:r>
    </w:p>
    <w:p w14:paraId="01B84655" w14:textId="00A5201F" w:rsidR="00D97461" w:rsidRDefault="002C6CC6" w:rsidP="00A05968">
      <w:pPr>
        <w:pStyle w:val="NormalWeb"/>
        <w:spacing w:before="0" w:beforeAutospacing="0" w:after="0" w:afterAutospacing="0" w:line="276" w:lineRule="auto"/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Design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Fonts w:ascii="Arial" w:hAnsi="Arial" w:cs="Arial"/>
          <w:b/>
          <w:bCs/>
          <w:color w:val="000000"/>
          <w:sz w:val="20"/>
          <w:szCs w:val="20"/>
        </w:rPr>
        <w:t>and Analysis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of Scooter</w:t>
      </w:r>
      <w:r w:rsidR="00D97461" w:rsidRPr="00865029">
        <w:rPr>
          <w:rFonts w:ascii="Arial" w:hAnsi="Arial" w:cs="Arial"/>
          <w:b/>
          <w:bCs/>
          <w:color w:val="000000"/>
          <w:sz w:val="20"/>
          <w:szCs w:val="20"/>
        </w:rPr>
        <w:t>, City College</w:t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Apr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3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– May 2023</w:t>
      </w:r>
    </w:p>
    <w:p w14:paraId="77FEED1F" w14:textId="17A15412" w:rsidR="006651C4" w:rsidRPr="0057693C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Designed a kick scooter assembly with a front wheel suspension system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2DEBFA9" w14:textId="539FB466" w:rsidR="006651C4" w:rsidRPr="00865029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Simulated scooter handlebars and deck by utilizing FEA to assess stress &amp; deflection. Iteratively redesigned geometry and materials of assembly to </w:t>
      </w:r>
      <w:del w:id="42" w:author="MOHAMMAD KHAN" w:date="2024-02-11T18:37:00Z">
        <w:r w:rsidDel="00EF167B">
          <w:rPr>
            <w:rFonts w:ascii="Arial" w:hAnsi="Arial" w:cs="Arial"/>
            <w:color w:val="000000"/>
            <w:sz w:val="20"/>
            <w:szCs w:val="20"/>
          </w:rPr>
          <w:delText xml:space="preserve">meet </w:delText>
        </w:r>
      </w:del>
      <w:ins w:id="43" w:author="MOHAMMAD KHAN" w:date="2024-02-11T18:37:00Z">
        <w:r w:rsidR="00EF167B">
          <w:rPr>
            <w:rFonts w:ascii="Arial" w:hAnsi="Arial" w:cs="Arial"/>
            <w:color w:val="000000"/>
            <w:sz w:val="20"/>
            <w:szCs w:val="20"/>
          </w:rPr>
          <w:t xml:space="preserve">reduce </w:t>
        </w:r>
      </w:ins>
      <w:r>
        <w:rPr>
          <w:rFonts w:ascii="Arial" w:hAnsi="Arial" w:cs="Arial"/>
          <w:color w:val="000000"/>
          <w:sz w:val="20"/>
          <w:szCs w:val="20"/>
        </w:rPr>
        <w:t xml:space="preserve">weight and </w:t>
      </w:r>
      <w:ins w:id="44" w:author="MOHAMMAD KHAN" w:date="2024-02-11T18:37:00Z">
        <w:r w:rsidR="00EF167B">
          <w:rPr>
            <w:rFonts w:ascii="Arial" w:hAnsi="Arial" w:cs="Arial"/>
            <w:color w:val="000000"/>
            <w:sz w:val="20"/>
            <w:szCs w:val="20"/>
          </w:rPr>
          <w:t xml:space="preserve">meet </w:t>
        </w:r>
      </w:ins>
      <w:r>
        <w:rPr>
          <w:rFonts w:ascii="Arial" w:hAnsi="Arial" w:cs="Arial"/>
          <w:color w:val="000000"/>
          <w:sz w:val="20"/>
          <w:szCs w:val="20"/>
        </w:rPr>
        <w:t>deflection constraints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BB0260D" w14:textId="4C7AB387" w:rsidR="00E82444" w:rsidRPr="00A05968" w:rsidRDefault="00426FFE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Evaluated cost of materials using McMaster-Carr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. Produced a </w:t>
      </w:r>
      <w:r>
        <w:rPr>
          <w:rFonts w:ascii="Arial" w:hAnsi="Arial" w:cs="Arial"/>
          <w:color w:val="000000"/>
          <w:sz w:val="20"/>
          <w:szCs w:val="20"/>
        </w:rPr>
        <w:t xml:space="preserve">bill of materials (BOM) 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that includes </w:t>
      </w:r>
      <w:r>
        <w:rPr>
          <w:rFonts w:ascii="Arial" w:hAnsi="Arial" w:cs="Arial"/>
          <w:color w:val="000000"/>
          <w:sz w:val="20"/>
          <w:szCs w:val="20"/>
        </w:rPr>
        <w:t>manufactur</w:t>
      </w:r>
      <w:r w:rsidR="0078132A">
        <w:rPr>
          <w:rFonts w:ascii="Arial" w:hAnsi="Arial" w:cs="Arial"/>
          <w:color w:val="000000"/>
          <w:sz w:val="20"/>
          <w:szCs w:val="20"/>
        </w:rPr>
        <w:t>ing costs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sectPr w:rsidR="00E82444" w:rsidRPr="00A05968" w:rsidSect="00C6756D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OHAMMAD KHAN" w:date="2024-02-11T17:47:00Z" w:initials="MK">
    <w:p w14:paraId="4BF792D7" w14:textId="77777777" w:rsidR="004D38AF" w:rsidRDefault="004D38AF" w:rsidP="004D38AF">
      <w:pPr>
        <w:pStyle w:val="CommentText"/>
      </w:pPr>
      <w:r>
        <w:rPr>
          <w:rStyle w:val="CommentReference"/>
        </w:rPr>
        <w:annotationRef/>
      </w:r>
      <w:r>
        <w:t xml:space="preserve">Remove the http, start with linkedin… you can still post this in the search bar and it would still work as a link. </w:t>
      </w:r>
    </w:p>
  </w:comment>
  <w:comment w:id="1" w:author="MOHAMMAD KHAN" w:date="2024-02-11T18:38:00Z" w:initials="MK">
    <w:p w14:paraId="3E020365" w14:textId="77777777" w:rsidR="008B71C0" w:rsidRDefault="008B71C0" w:rsidP="008B71C0">
      <w:pPr>
        <w:pStyle w:val="CommentText"/>
      </w:pPr>
      <w:r>
        <w:rPr>
          <w:rStyle w:val="CommentReference"/>
        </w:rPr>
        <w:annotationRef/>
      </w:r>
      <w:r>
        <w:t>Also add US Citizen since so many jobs req it in our industry</w:t>
      </w:r>
    </w:p>
  </w:comment>
  <w:comment w:id="2" w:author="MOHAMMAD KHAN" w:date="2024-02-11T17:48:00Z" w:initials="MK">
    <w:p w14:paraId="0833E6FC" w14:textId="313E055E" w:rsidR="004D38AF" w:rsidRDefault="004D38AF" w:rsidP="004D38AF">
      <w:pPr>
        <w:pStyle w:val="CommentText"/>
      </w:pPr>
      <w:r>
        <w:rPr>
          <w:rStyle w:val="CommentReference"/>
        </w:rPr>
        <w:annotationRef/>
      </w:r>
      <w:r>
        <w:t>Don’t rly need to specify the cumulative part, put 3.80/4.0</w:t>
      </w:r>
    </w:p>
  </w:comment>
  <w:comment w:id="4" w:author="MOHAMMAD KHAN" w:date="2024-02-11T17:50:00Z" w:initials="MK">
    <w:p w14:paraId="6D45B6CF" w14:textId="77777777" w:rsidR="004D38AF" w:rsidRDefault="004D38AF" w:rsidP="004D38AF">
      <w:pPr>
        <w:pStyle w:val="CommentText"/>
      </w:pPr>
      <w:r>
        <w:rPr>
          <w:rStyle w:val="CommentReference"/>
        </w:rPr>
        <w:annotationRef/>
      </w:r>
      <w:r>
        <w:t>Technical Skills</w:t>
      </w:r>
    </w:p>
  </w:comment>
  <w:comment w:id="5" w:author="MOHAMMAD KHAN" w:date="2024-02-11T17:49:00Z" w:initials="MK">
    <w:p w14:paraId="0B81BFB2" w14:textId="398E7342" w:rsidR="004D38AF" w:rsidRDefault="004D38AF" w:rsidP="004D38AF">
      <w:pPr>
        <w:pStyle w:val="CommentText"/>
      </w:pPr>
      <w:r>
        <w:rPr>
          <w:rStyle w:val="CommentReference"/>
        </w:rPr>
        <w:annotationRef/>
      </w:r>
      <w:r>
        <w:t>Imo soft skills should be shown through what u write, like leadership communication etc</w:t>
      </w:r>
    </w:p>
  </w:comment>
  <w:comment w:id="3" w:author="MOHAMMAD KHAN" w:date="2024-02-11T18:34:00Z" w:initials="MK">
    <w:p w14:paraId="063F111B" w14:textId="77777777" w:rsidR="00EF167B" w:rsidRDefault="00EF167B" w:rsidP="00EF167B">
      <w:pPr>
        <w:pStyle w:val="CommentText"/>
      </w:pPr>
      <w:r>
        <w:rPr>
          <w:rStyle w:val="CommentReference"/>
        </w:rPr>
        <w:annotationRef/>
      </w:r>
      <w:r>
        <w:t>I would bring Relevant experience up and move these two down. Also remove all periods</w:t>
      </w:r>
    </w:p>
  </w:comment>
  <w:comment w:id="18" w:author="MOHAMMAD KHAN" w:date="2024-02-11T18:20:00Z" w:initials="MK">
    <w:p w14:paraId="3D1B8F17" w14:textId="59565EC1" w:rsidR="00727E7F" w:rsidRDefault="00727E7F" w:rsidP="00727E7F">
      <w:pPr>
        <w:pStyle w:val="CommentText"/>
      </w:pPr>
      <w:r>
        <w:rPr>
          <w:rStyle w:val="CommentReference"/>
        </w:rPr>
        <w:annotationRef/>
      </w:r>
      <w:r>
        <w:t>Feel like these 2 could be combined</w:t>
      </w:r>
    </w:p>
  </w:comment>
  <w:comment w:id="32" w:author="MOHAMMAD KHAN" w:date="2024-02-11T18:30:00Z" w:initials="MK">
    <w:p w14:paraId="2E681753" w14:textId="77777777" w:rsidR="00EF167B" w:rsidRDefault="00EF167B" w:rsidP="00EF167B">
      <w:pPr>
        <w:pStyle w:val="CommentText"/>
      </w:pPr>
      <w:r>
        <w:rPr>
          <w:rStyle w:val="CommentReference"/>
        </w:rPr>
        <w:annotationRef/>
      </w:r>
      <w:r>
        <w:t xml:space="preserve">Created a MATLAB model that utilized heat transfer equations to select the correct chamber height, ensuring accuracy. Modeled and refined the design of the chamber in SW  by ________.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F792D7" w15:done="0"/>
  <w15:commentEx w15:paraId="3E020365" w15:paraIdParent="4BF792D7" w15:done="0"/>
  <w15:commentEx w15:paraId="0833E6FC" w15:done="0"/>
  <w15:commentEx w15:paraId="6D45B6CF" w15:done="0"/>
  <w15:commentEx w15:paraId="0B81BFB2" w15:done="0"/>
  <w15:commentEx w15:paraId="063F111B" w15:done="0"/>
  <w15:commentEx w15:paraId="3D1B8F17" w15:done="0"/>
  <w15:commentEx w15:paraId="2E6817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FCE2D09" w16cex:dateUtc="2024-02-11T23:47:00Z"/>
  <w16cex:commentExtensible w16cex:durableId="5DC9135B" w16cex:dateUtc="2024-02-12T00:38:00Z"/>
  <w16cex:commentExtensible w16cex:durableId="5D6232EC" w16cex:dateUtc="2024-02-11T23:48:00Z"/>
  <w16cex:commentExtensible w16cex:durableId="5FA26E04" w16cex:dateUtc="2024-02-11T23:50:00Z"/>
  <w16cex:commentExtensible w16cex:durableId="543B3CAB" w16cex:dateUtc="2024-02-11T23:49:00Z"/>
  <w16cex:commentExtensible w16cex:durableId="42B5F51A" w16cex:dateUtc="2024-02-12T00:34:00Z"/>
  <w16cex:commentExtensible w16cex:durableId="5AC0042E" w16cex:dateUtc="2024-02-12T00:20:00Z"/>
  <w16cex:commentExtensible w16cex:durableId="27C3C798" w16cex:dateUtc="2024-02-12T00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F792D7" w16cid:durableId="0FCE2D09"/>
  <w16cid:commentId w16cid:paraId="3E020365" w16cid:durableId="5DC9135B"/>
  <w16cid:commentId w16cid:paraId="0833E6FC" w16cid:durableId="5D6232EC"/>
  <w16cid:commentId w16cid:paraId="6D45B6CF" w16cid:durableId="5FA26E04"/>
  <w16cid:commentId w16cid:paraId="0B81BFB2" w16cid:durableId="543B3CAB"/>
  <w16cid:commentId w16cid:paraId="063F111B" w16cid:durableId="42B5F51A"/>
  <w16cid:commentId w16cid:paraId="3D1B8F17" w16cid:durableId="5AC0042E"/>
  <w16cid:commentId w16cid:paraId="2E681753" w16cid:durableId="27C3C7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6D"/>
    <w:multiLevelType w:val="multilevel"/>
    <w:tmpl w:val="DC8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3F2B"/>
    <w:multiLevelType w:val="multilevel"/>
    <w:tmpl w:val="6244670A"/>
    <w:lvl w:ilvl="0">
      <w:start w:val="1"/>
      <w:numFmt w:val="bullet"/>
      <w:lvlText w:val=""/>
      <w:lvlJc w:val="left"/>
      <w:pPr>
        <w:tabs>
          <w:tab w:val="num" w:pos="558"/>
        </w:tabs>
        <w:ind w:left="70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6C3"/>
    <w:multiLevelType w:val="multilevel"/>
    <w:tmpl w:val="8E829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923"/>
    <w:multiLevelType w:val="multilevel"/>
    <w:tmpl w:val="91D408B0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D"/>
    <w:multiLevelType w:val="hybridMultilevel"/>
    <w:tmpl w:val="63205456"/>
    <w:lvl w:ilvl="0" w:tplc="EBC21BF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F4514CA"/>
    <w:multiLevelType w:val="hybridMultilevel"/>
    <w:tmpl w:val="64E8B00E"/>
    <w:lvl w:ilvl="0" w:tplc="53FE91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66715"/>
    <w:multiLevelType w:val="multilevel"/>
    <w:tmpl w:val="81C4A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9DD"/>
    <w:multiLevelType w:val="hybridMultilevel"/>
    <w:tmpl w:val="001E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33A31"/>
    <w:multiLevelType w:val="multilevel"/>
    <w:tmpl w:val="5E46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3360A"/>
    <w:multiLevelType w:val="multilevel"/>
    <w:tmpl w:val="A9DA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172C7"/>
    <w:multiLevelType w:val="hybridMultilevel"/>
    <w:tmpl w:val="0F2C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17417">
    <w:abstractNumId w:val="3"/>
  </w:num>
  <w:num w:numId="2" w16cid:durableId="933899980">
    <w:abstractNumId w:val="10"/>
  </w:num>
  <w:num w:numId="3" w16cid:durableId="556942068">
    <w:abstractNumId w:val="7"/>
  </w:num>
  <w:num w:numId="4" w16cid:durableId="22635142">
    <w:abstractNumId w:val="2"/>
  </w:num>
  <w:num w:numId="5" w16cid:durableId="448159443">
    <w:abstractNumId w:val="6"/>
  </w:num>
  <w:num w:numId="6" w16cid:durableId="1860922467">
    <w:abstractNumId w:val="12"/>
  </w:num>
  <w:num w:numId="7" w16cid:durableId="1335300354">
    <w:abstractNumId w:val="1"/>
  </w:num>
  <w:num w:numId="8" w16cid:durableId="1241405560">
    <w:abstractNumId w:val="9"/>
  </w:num>
  <w:num w:numId="9" w16cid:durableId="2048216097">
    <w:abstractNumId w:val="4"/>
  </w:num>
  <w:num w:numId="10" w16cid:durableId="1229346550">
    <w:abstractNumId w:val="11"/>
  </w:num>
  <w:num w:numId="11" w16cid:durableId="1495991030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21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 w16cid:durableId="1509980370">
    <w:abstractNumId w:val="0"/>
  </w:num>
  <w:num w:numId="13" w16cid:durableId="800269632">
    <w:abstractNumId w:val="5"/>
  </w:num>
  <w:num w:numId="14" w16cid:durableId="7170206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HAMMAD KHAN">
    <w15:presenceInfo w15:providerId="AD" w15:userId="S::mkhan035@citymail.cuny.edu::df80fc78-3acd-4171-a054-05f304f619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C"/>
    <w:rsid w:val="000013F3"/>
    <w:rsid w:val="000338B6"/>
    <w:rsid w:val="00035680"/>
    <w:rsid w:val="00046CE1"/>
    <w:rsid w:val="00047217"/>
    <w:rsid w:val="00056A5D"/>
    <w:rsid w:val="000774D0"/>
    <w:rsid w:val="0008127A"/>
    <w:rsid w:val="000946A4"/>
    <w:rsid w:val="00097382"/>
    <w:rsid w:val="000A00EE"/>
    <w:rsid w:val="000C785C"/>
    <w:rsid w:val="000D79A1"/>
    <w:rsid w:val="00100D54"/>
    <w:rsid w:val="00111926"/>
    <w:rsid w:val="0015597D"/>
    <w:rsid w:val="00180C1E"/>
    <w:rsid w:val="00182E8B"/>
    <w:rsid w:val="00192AB2"/>
    <w:rsid w:val="001B3CE0"/>
    <w:rsid w:val="001B63C2"/>
    <w:rsid w:val="001C3373"/>
    <w:rsid w:val="001E201A"/>
    <w:rsid w:val="001E7C9A"/>
    <w:rsid w:val="001F3AFD"/>
    <w:rsid w:val="00221977"/>
    <w:rsid w:val="00230A57"/>
    <w:rsid w:val="002373C2"/>
    <w:rsid w:val="00250396"/>
    <w:rsid w:val="002A6CDD"/>
    <w:rsid w:val="002A7AE8"/>
    <w:rsid w:val="002B2FBB"/>
    <w:rsid w:val="002B7680"/>
    <w:rsid w:val="002C6CC6"/>
    <w:rsid w:val="002D39DA"/>
    <w:rsid w:val="002D42E5"/>
    <w:rsid w:val="002E7F0F"/>
    <w:rsid w:val="003076CF"/>
    <w:rsid w:val="003265FE"/>
    <w:rsid w:val="00345E30"/>
    <w:rsid w:val="00371EDC"/>
    <w:rsid w:val="003846B1"/>
    <w:rsid w:val="0038584F"/>
    <w:rsid w:val="003A58DD"/>
    <w:rsid w:val="003A738A"/>
    <w:rsid w:val="003B68F8"/>
    <w:rsid w:val="003C282B"/>
    <w:rsid w:val="003C36DC"/>
    <w:rsid w:val="003D5E4D"/>
    <w:rsid w:val="003D64DF"/>
    <w:rsid w:val="003E47A8"/>
    <w:rsid w:val="003F2E77"/>
    <w:rsid w:val="003F640B"/>
    <w:rsid w:val="00405228"/>
    <w:rsid w:val="00410A96"/>
    <w:rsid w:val="004141A8"/>
    <w:rsid w:val="00420F73"/>
    <w:rsid w:val="004239C5"/>
    <w:rsid w:val="00426FFE"/>
    <w:rsid w:val="00430217"/>
    <w:rsid w:val="00431FDD"/>
    <w:rsid w:val="004332B1"/>
    <w:rsid w:val="00486116"/>
    <w:rsid w:val="0049787D"/>
    <w:rsid w:val="004A7E8E"/>
    <w:rsid w:val="004C0DF9"/>
    <w:rsid w:val="004C6457"/>
    <w:rsid w:val="004D1146"/>
    <w:rsid w:val="004D38AF"/>
    <w:rsid w:val="004D7DFF"/>
    <w:rsid w:val="004E2C1D"/>
    <w:rsid w:val="004E2E4D"/>
    <w:rsid w:val="004E7102"/>
    <w:rsid w:val="004F581D"/>
    <w:rsid w:val="00521660"/>
    <w:rsid w:val="005403D1"/>
    <w:rsid w:val="00541EAA"/>
    <w:rsid w:val="005526C3"/>
    <w:rsid w:val="005752D7"/>
    <w:rsid w:val="0057693C"/>
    <w:rsid w:val="00585CEE"/>
    <w:rsid w:val="005901E3"/>
    <w:rsid w:val="005B227C"/>
    <w:rsid w:val="005B2499"/>
    <w:rsid w:val="005D2245"/>
    <w:rsid w:val="005E01AE"/>
    <w:rsid w:val="00600468"/>
    <w:rsid w:val="00606F1D"/>
    <w:rsid w:val="006240B4"/>
    <w:rsid w:val="00637C75"/>
    <w:rsid w:val="006651C4"/>
    <w:rsid w:val="0067275D"/>
    <w:rsid w:val="0069080F"/>
    <w:rsid w:val="006B5925"/>
    <w:rsid w:val="006E174E"/>
    <w:rsid w:val="0071444F"/>
    <w:rsid w:val="00727E7F"/>
    <w:rsid w:val="007513F0"/>
    <w:rsid w:val="00755B70"/>
    <w:rsid w:val="007629BD"/>
    <w:rsid w:val="00762E30"/>
    <w:rsid w:val="00771D4E"/>
    <w:rsid w:val="00772D6B"/>
    <w:rsid w:val="00773033"/>
    <w:rsid w:val="007745A3"/>
    <w:rsid w:val="0078132A"/>
    <w:rsid w:val="00790DD7"/>
    <w:rsid w:val="00791F56"/>
    <w:rsid w:val="00793902"/>
    <w:rsid w:val="007A019A"/>
    <w:rsid w:val="007B1382"/>
    <w:rsid w:val="007D0BF5"/>
    <w:rsid w:val="00831DAE"/>
    <w:rsid w:val="00837EB1"/>
    <w:rsid w:val="008572AE"/>
    <w:rsid w:val="008619D6"/>
    <w:rsid w:val="00865029"/>
    <w:rsid w:val="00877BD0"/>
    <w:rsid w:val="00890270"/>
    <w:rsid w:val="00893BDB"/>
    <w:rsid w:val="008A6FE1"/>
    <w:rsid w:val="008B48CD"/>
    <w:rsid w:val="008B71C0"/>
    <w:rsid w:val="008C252B"/>
    <w:rsid w:val="008C5DBD"/>
    <w:rsid w:val="008C673F"/>
    <w:rsid w:val="008D1D0C"/>
    <w:rsid w:val="008E72E1"/>
    <w:rsid w:val="008F1D7B"/>
    <w:rsid w:val="00902F97"/>
    <w:rsid w:val="00951BAD"/>
    <w:rsid w:val="00971CC1"/>
    <w:rsid w:val="0097431D"/>
    <w:rsid w:val="0099259A"/>
    <w:rsid w:val="009A08C0"/>
    <w:rsid w:val="009A260A"/>
    <w:rsid w:val="009A3560"/>
    <w:rsid w:val="009A3E49"/>
    <w:rsid w:val="009C0C14"/>
    <w:rsid w:val="009C2130"/>
    <w:rsid w:val="009C47A6"/>
    <w:rsid w:val="009D1489"/>
    <w:rsid w:val="009E7C70"/>
    <w:rsid w:val="00A013A4"/>
    <w:rsid w:val="00A05968"/>
    <w:rsid w:val="00A06B9C"/>
    <w:rsid w:val="00A22DE0"/>
    <w:rsid w:val="00A30664"/>
    <w:rsid w:val="00A31F81"/>
    <w:rsid w:val="00A41EC4"/>
    <w:rsid w:val="00A50063"/>
    <w:rsid w:val="00A5638D"/>
    <w:rsid w:val="00A565B7"/>
    <w:rsid w:val="00A6376F"/>
    <w:rsid w:val="00A66EE7"/>
    <w:rsid w:val="00A95200"/>
    <w:rsid w:val="00AA28C7"/>
    <w:rsid w:val="00AC2055"/>
    <w:rsid w:val="00AF0177"/>
    <w:rsid w:val="00AF2DFC"/>
    <w:rsid w:val="00B14665"/>
    <w:rsid w:val="00B17025"/>
    <w:rsid w:val="00B202E8"/>
    <w:rsid w:val="00B2225A"/>
    <w:rsid w:val="00B340FD"/>
    <w:rsid w:val="00B43199"/>
    <w:rsid w:val="00B4631B"/>
    <w:rsid w:val="00B5714C"/>
    <w:rsid w:val="00B64F3A"/>
    <w:rsid w:val="00B70EDF"/>
    <w:rsid w:val="00B74C11"/>
    <w:rsid w:val="00BA6738"/>
    <w:rsid w:val="00BB6EE0"/>
    <w:rsid w:val="00BD4E81"/>
    <w:rsid w:val="00C019C4"/>
    <w:rsid w:val="00C1102D"/>
    <w:rsid w:val="00C333BE"/>
    <w:rsid w:val="00C65752"/>
    <w:rsid w:val="00C6756D"/>
    <w:rsid w:val="00C71D9D"/>
    <w:rsid w:val="00C76C7F"/>
    <w:rsid w:val="00C81C6D"/>
    <w:rsid w:val="00C94299"/>
    <w:rsid w:val="00CA2E81"/>
    <w:rsid w:val="00CC3C93"/>
    <w:rsid w:val="00CD7264"/>
    <w:rsid w:val="00D00156"/>
    <w:rsid w:val="00D1161C"/>
    <w:rsid w:val="00D12744"/>
    <w:rsid w:val="00D13CF5"/>
    <w:rsid w:val="00D60BDB"/>
    <w:rsid w:val="00D70357"/>
    <w:rsid w:val="00D97461"/>
    <w:rsid w:val="00DB3A5C"/>
    <w:rsid w:val="00DD43B7"/>
    <w:rsid w:val="00E25702"/>
    <w:rsid w:val="00E27515"/>
    <w:rsid w:val="00E349C9"/>
    <w:rsid w:val="00E47738"/>
    <w:rsid w:val="00E50EE3"/>
    <w:rsid w:val="00E77B8C"/>
    <w:rsid w:val="00E800BA"/>
    <w:rsid w:val="00E82444"/>
    <w:rsid w:val="00EB6C24"/>
    <w:rsid w:val="00EF167B"/>
    <w:rsid w:val="00F07FF4"/>
    <w:rsid w:val="00F3104D"/>
    <w:rsid w:val="00F31355"/>
    <w:rsid w:val="00F4745B"/>
    <w:rsid w:val="00F47AE6"/>
    <w:rsid w:val="00F517B6"/>
    <w:rsid w:val="00F70671"/>
    <w:rsid w:val="00F8045A"/>
    <w:rsid w:val="00F80D2D"/>
    <w:rsid w:val="00F844A0"/>
    <w:rsid w:val="00F927BF"/>
    <w:rsid w:val="00FA3B65"/>
    <w:rsid w:val="00FA71BD"/>
    <w:rsid w:val="00FC2ACB"/>
    <w:rsid w:val="00FC32F7"/>
    <w:rsid w:val="00FD07C9"/>
    <w:rsid w:val="00FD5889"/>
    <w:rsid w:val="00FF2934"/>
    <w:rsid w:val="00FF7013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12"/>
  <w15:chartTrackingRefBased/>
  <w15:docId w15:val="{95FB4432-6050-4C4D-B3C7-69C253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7461"/>
  </w:style>
  <w:style w:type="character" w:styleId="CommentReference">
    <w:name w:val="annotation reference"/>
    <w:basedOn w:val="DefaultParagraphFont"/>
    <w:uiPriority w:val="99"/>
    <w:semiHidden/>
    <w:unhideWhenUsed/>
    <w:rsid w:val="00902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97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7629BD"/>
  </w:style>
  <w:style w:type="character" w:customStyle="1" w:styleId="break-words">
    <w:name w:val="break-words"/>
    <w:basedOn w:val="DefaultParagraphFont"/>
    <w:rsid w:val="007629BD"/>
  </w:style>
  <w:style w:type="character" w:styleId="UnresolvedMention">
    <w:name w:val="Unresolved Mention"/>
    <w:basedOn w:val="DefaultParagraphFont"/>
    <w:uiPriority w:val="99"/>
    <w:semiHidden/>
    <w:unhideWhenUsed/>
    <w:rsid w:val="0076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BD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71D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1/relationships/commentsExtended" Target="commentsExtended.xm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hyperlink" Target="mailto:jmaniag000@citymail.cuny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E6572CC1F704BACA930A05847CBEE" ma:contentTypeVersion="7" ma:contentTypeDescription="Create a new document." ma:contentTypeScope="" ma:versionID="af765f61370aaf1dade7fba15ab5033d">
  <xsd:schema xmlns:xsd="http://www.w3.org/2001/XMLSchema" xmlns:xs="http://www.w3.org/2001/XMLSchema" xmlns:p="http://schemas.microsoft.com/office/2006/metadata/properties" xmlns:ns3="91bb7543-5a79-4c28-9c8f-3e3ce0a73ca7" xmlns:ns4="daf18a47-7779-4220-b6bf-8a27b9e00709" targetNamespace="http://schemas.microsoft.com/office/2006/metadata/properties" ma:root="true" ma:fieldsID="abea4db8484141d44bd49b2104cd20aa" ns3:_="" ns4:_="">
    <xsd:import namespace="91bb7543-5a79-4c28-9c8f-3e3ce0a73ca7"/>
    <xsd:import namespace="daf18a47-7779-4220-b6bf-8a27b9e00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7543-5a79-4c28-9c8f-3e3ce0a73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18a47-7779-4220-b6bf-8a27b9e00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508C3B-0B63-404F-8AE5-D7F6278FA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b7543-5a79-4c28-9c8f-3e3ce0a73ca7"/>
    <ds:schemaRef ds:uri="daf18a47-7779-4220-b6bf-8a27b9e00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0FDBBF-7B20-4961-8DC8-19394652E4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C798F-2236-4369-94C9-52A7572D84D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83FDA3-B0D4-46E0-AFC6-EDC4359CD0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2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Jeremy Maniago</cp:lastModifiedBy>
  <cp:revision>2</cp:revision>
  <cp:lastPrinted>2024-02-03T16:43:00Z</cp:lastPrinted>
  <dcterms:created xsi:type="dcterms:W3CDTF">2024-02-13T19:22:00Z</dcterms:created>
  <dcterms:modified xsi:type="dcterms:W3CDTF">2024-02-13T19:22:00Z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0x010100EFBE6572CC1F704BACA930A05847CBEE</vt:lpwstr>
  </property>
</Properties>
</file>